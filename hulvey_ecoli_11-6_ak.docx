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A251" w14:textId="0595813B" w:rsidR="00C17CD9" w:rsidRDefault="00C17CD9" w:rsidP="00C62780">
      <w:pPr>
        <w:spacing w:line="480" w:lineRule="auto"/>
        <w:rPr>
          <w:rFonts w:eastAsia="Calibri"/>
          <w:b/>
        </w:rPr>
      </w:pPr>
      <w:r>
        <w:rPr>
          <w:rFonts w:eastAsia="Calibri"/>
          <w:b/>
        </w:rPr>
        <w:t>Target Journal: Journal of Applied Ecology</w:t>
      </w:r>
    </w:p>
    <w:p w14:paraId="14D9A6B5" w14:textId="717F3911" w:rsidR="00F2144F" w:rsidRPr="00FB6EBE" w:rsidRDefault="002E0CC5" w:rsidP="00FB6EBE">
      <w:pPr>
        <w:spacing w:line="480" w:lineRule="auto"/>
      </w:pPr>
      <w:commentRangeStart w:id="0"/>
      <w:r w:rsidRPr="00440EAD">
        <w:rPr>
          <w:rFonts w:eastAsia="Calibri"/>
          <w:b/>
        </w:rPr>
        <w:t>Title</w:t>
      </w:r>
      <w:commentRangeEnd w:id="0"/>
      <w:r w:rsidR="0095658A">
        <w:rPr>
          <w:rStyle w:val="CommentReference"/>
        </w:rPr>
        <w:commentReference w:id="0"/>
      </w:r>
      <w:r w:rsidRPr="00440EAD">
        <w:rPr>
          <w:rFonts w:eastAsia="Calibri"/>
          <w:b/>
        </w:rPr>
        <w:t xml:space="preserve">: </w:t>
      </w:r>
      <w:r w:rsidR="00BF0DB5">
        <w:t>Mitigating</w:t>
      </w:r>
      <w:r w:rsidR="00205F74">
        <w:t xml:space="preserve"> rangeland</w:t>
      </w:r>
      <w:r w:rsidR="00C12DBE">
        <w:t xml:space="preserve"> ecosystem service tradeoffs</w:t>
      </w:r>
      <w:r w:rsidR="0032190D">
        <w:t xml:space="preserve"> </w:t>
      </w:r>
      <w:r w:rsidR="00E368F7">
        <w:t xml:space="preserve">in riparian areas </w:t>
      </w:r>
      <w:r w:rsidR="006234DD">
        <w:t>by managing grazing duration and timing</w:t>
      </w:r>
    </w:p>
    <w:p w14:paraId="04521DCD" w14:textId="77777777" w:rsidR="00FC7686" w:rsidRDefault="00FC7686" w:rsidP="00AE3883">
      <w:pPr>
        <w:spacing w:line="480" w:lineRule="auto"/>
        <w:outlineLvl w:val="0"/>
        <w:rPr>
          <w:rFonts w:eastAsia="Calibri"/>
          <w:b/>
        </w:rPr>
      </w:pPr>
    </w:p>
    <w:p w14:paraId="10521446" w14:textId="465D4CA5" w:rsidR="002E0CC5" w:rsidRPr="004C7E81" w:rsidRDefault="002E0CC5" w:rsidP="00AE3883">
      <w:pPr>
        <w:spacing w:line="480" w:lineRule="auto"/>
        <w:outlineLvl w:val="0"/>
        <w:rPr>
          <w:rFonts w:eastAsia="Calibri"/>
        </w:rPr>
      </w:pPr>
      <w:r w:rsidRPr="00EF34BD">
        <w:rPr>
          <w:rFonts w:eastAsia="Calibri"/>
          <w:b/>
        </w:rPr>
        <w:t xml:space="preserve">Paper Type: </w:t>
      </w:r>
      <w:r w:rsidRPr="00EF34BD">
        <w:rPr>
          <w:rFonts w:eastAsia="Calibri"/>
        </w:rPr>
        <w:t xml:space="preserve">Research article </w:t>
      </w:r>
    </w:p>
    <w:p w14:paraId="143FE137" w14:textId="77777777" w:rsidR="00F2144F" w:rsidRDefault="00F2144F" w:rsidP="00C62780">
      <w:pPr>
        <w:spacing w:line="480" w:lineRule="auto"/>
        <w:rPr>
          <w:rFonts w:eastAsia="Calibri"/>
          <w:b/>
        </w:rPr>
      </w:pPr>
    </w:p>
    <w:p w14:paraId="37E08338" w14:textId="15F07FB5" w:rsidR="002E0CC5" w:rsidRPr="000538D7" w:rsidRDefault="002E0CC5" w:rsidP="00C62780">
      <w:pPr>
        <w:spacing w:line="480" w:lineRule="auto"/>
        <w:rPr>
          <w:rFonts w:eastAsia="Calibri"/>
          <w:i/>
          <w:vertAlign w:val="superscript"/>
        </w:rPr>
      </w:pPr>
      <w:r w:rsidRPr="00EF34BD">
        <w:rPr>
          <w:rFonts w:eastAsia="Calibri"/>
          <w:b/>
        </w:rPr>
        <w:t xml:space="preserve">Authors: </w:t>
      </w:r>
      <w:r w:rsidRPr="00EF34BD">
        <w:rPr>
          <w:rFonts w:eastAsia="Calibri"/>
        </w:rPr>
        <w:t xml:space="preserve">Kristin B. </w:t>
      </w:r>
      <w:proofErr w:type="spellStart"/>
      <w:r w:rsidRPr="00EF34BD">
        <w:rPr>
          <w:rFonts w:eastAsia="Calibri"/>
        </w:rPr>
        <w:t>Hulvey</w:t>
      </w:r>
      <w:proofErr w:type="spellEnd"/>
      <w:r>
        <w:rPr>
          <w:rFonts w:eastAsia="Calibri"/>
        </w:rPr>
        <w:t xml:space="preserve"> </w:t>
      </w:r>
      <w:proofErr w:type="spellStart"/>
      <w:r w:rsidRPr="00EF34BD">
        <w:rPr>
          <w:rFonts w:eastAsia="Calibri"/>
          <w:vertAlign w:val="superscript"/>
        </w:rPr>
        <w:t>a</w:t>
      </w:r>
      <w:r w:rsidR="00DF5566">
        <w:rPr>
          <w:rFonts w:eastAsia="Calibri"/>
          <w:vertAlign w:val="superscript"/>
        </w:rPr>
        <w:t>,b,c</w:t>
      </w:r>
      <w:proofErr w:type="spellEnd"/>
      <w:r w:rsidRPr="00EF34BD">
        <w:rPr>
          <w:rFonts w:eastAsia="Calibri"/>
        </w:rPr>
        <w:t xml:space="preserve">, </w:t>
      </w:r>
      <w:r w:rsidR="004E7100">
        <w:rPr>
          <w:rFonts w:eastAsia="Calibri"/>
        </w:rPr>
        <w:t>Cassie Mel</w:t>
      </w:r>
      <w:r w:rsidR="004E7100" w:rsidRPr="00DF3F77">
        <w:rPr>
          <w:rFonts w:eastAsia="Calibri"/>
        </w:rPr>
        <w:t>lon</w:t>
      </w:r>
      <w:r w:rsidR="00B935F8" w:rsidRPr="00DF3F77">
        <w:rPr>
          <w:rFonts w:eastAsia="Calibri"/>
        </w:rPr>
        <w:t xml:space="preserve"> </w:t>
      </w:r>
      <w:r w:rsidR="00DF5566">
        <w:rPr>
          <w:rFonts w:eastAsia="Calibri"/>
          <w:vertAlign w:val="superscript"/>
        </w:rPr>
        <w:t>d</w:t>
      </w:r>
      <w:r w:rsidR="000538D7">
        <w:rPr>
          <w:rFonts w:eastAsia="Calibri"/>
        </w:rPr>
        <w:t xml:space="preserve">, Andrew R. </w:t>
      </w:r>
      <w:bookmarkStart w:id="1" w:name="_Hlk51765867"/>
      <w:proofErr w:type="spellStart"/>
      <w:r w:rsidR="000538D7">
        <w:rPr>
          <w:rFonts w:eastAsia="Calibri"/>
        </w:rPr>
        <w:t>Kleinhesselink</w:t>
      </w:r>
      <w:r w:rsidR="00AD669E">
        <w:rPr>
          <w:rFonts w:eastAsia="Calibri"/>
          <w:vertAlign w:val="superscript"/>
        </w:rPr>
        <w:t>e</w:t>
      </w:r>
      <w:bookmarkEnd w:id="1"/>
      <w:proofErr w:type="spellEnd"/>
    </w:p>
    <w:p w14:paraId="3B16C141" w14:textId="73FA60AE" w:rsidR="002E0CC5" w:rsidRPr="00DF5566" w:rsidRDefault="002E0CC5" w:rsidP="00C62780">
      <w:pPr>
        <w:spacing w:line="480" w:lineRule="auto"/>
        <w:rPr>
          <w:rFonts w:eastAsia="Calibri"/>
        </w:rPr>
      </w:pPr>
      <w:r w:rsidRPr="00DF3F77">
        <w:rPr>
          <w:rFonts w:eastAsia="Calibri"/>
          <w:vertAlign w:val="superscript"/>
        </w:rPr>
        <w:t xml:space="preserve">a </w:t>
      </w:r>
      <w:r w:rsidR="00DF5566">
        <w:rPr>
          <w:rFonts w:eastAsia="Calibri"/>
        </w:rPr>
        <w:t>Working Lands Conservation, Logan, UT, 84341, U.S.A.</w:t>
      </w:r>
    </w:p>
    <w:p w14:paraId="292D1E4C" w14:textId="77777777" w:rsidR="00DF5566" w:rsidRDefault="002E0CC5" w:rsidP="00C62780">
      <w:pPr>
        <w:spacing w:line="480" w:lineRule="auto"/>
        <w:rPr>
          <w:rFonts w:eastAsia="Calibri"/>
        </w:rPr>
      </w:pPr>
      <w:r w:rsidRPr="00DF3F77">
        <w:rPr>
          <w:rFonts w:eastAsia="Calibri"/>
          <w:vertAlign w:val="superscript"/>
        </w:rPr>
        <w:t xml:space="preserve">b </w:t>
      </w:r>
      <w:r w:rsidR="00DF5566">
        <w:rPr>
          <w:rFonts w:eastAsia="Calibri"/>
        </w:rPr>
        <w:t>De</w:t>
      </w:r>
      <w:r w:rsidR="00DF5566" w:rsidRPr="00DF3F77">
        <w:rPr>
          <w:rFonts w:eastAsia="Calibri"/>
        </w:rPr>
        <w:t xml:space="preserve">partment of Wildland Resources, Utah State University, Logan, UT, 84322, U.S.A </w:t>
      </w:r>
    </w:p>
    <w:p w14:paraId="7300A025" w14:textId="7B6F6A5F" w:rsidR="002E0CC5" w:rsidRPr="00DF3F77" w:rsidRDefault="00DF5566" w:rsidP="00C62780">
      <w:pPr>
        <w:spacing w:line="480" w:lineRule="auto"/>
        <w:rPr>
          <w:rFonts w:eastAsia="Calibri"/>
        </w:rPr>
      </w:pPr>
      <w:r w:rsidRPr="00DF3F77">
        <w:rPr>
          <w:rFonts w:eastAsia="Calibri"/>
          <w:vertAlign w:val="superscript"/>
        </w:rPr>
        <w:t>c</w:t>
      </w:r>
      <w:r w:rsidRPr="00DF3F77">
        <w:rPr>
          <w:rFonts w:eastAsia="Calibri"/>
        </w:rPr>
        <w:t xml:space="preserve"> </w:t>
      </w:r>
      <w:r w:rsidR="002E0CC5" w:rsidRPr="00DF3F77">
        <w:rPr>
          <w:rFonts w:eastAsia="Calibri"/>
        </w:rPr>
        <w:t>The Ecology Center, Utah State University, Logan, UT, 84322, U.S.A.</w:t>
      </w:r>
    </w:p>
    <w:p w14:paraId="2A495EAA" w14:textId="2B86660D" w:rsidR="00DF3F77" w:rsidRPr="00DF3F77" w:rsidRDefault="00DF5566" w:rsidP="00DF3F77">
      <w:pPr>
        <w:spacing w:line="480" w:lineRule="auto"/>
        <w:rPr>
          <w:rFonts w:eastAsia="Calibri"/>
        </w:rPr>
      </w:pPr>
      <w:r>
        <w:rPr>
          <w:rFonts w:eastAsia="Calibri"/>
          <w:vertAlign w:val="superscript"/>
        </w:rPr>
        <w:t>d</w:t>
      </w:r>
      <w:r w:rsidRPr="00DF3F77">
        <w:rPr>
          <w:rFonts w:eastAsia="Calibri"/>
        </w:rPr>
        <w:t xml:space="preserve"> </w:t>
      </w:r>
      <w:r w:rsidR="00DF3F77" w:rsidRPr="00DF3F77">
        <w:rPr>
          <w:rFonts w:eastAsia="Calibri"/>
        </w:rPr>
        <w:t>Bureau of Land Management, West Valley City, UT, 84119, U.S.A.</w:t>
      </w:r>
    </w:p>
    <w:p w14:paraId="72534D4A" w14:textId="6CBD48C2" w:rsidR="000538D7" w:rsidRPr="00AD669E" w:rsidRDefault="00AD669E" w:rsidP="00C62780">
      <w:pPr>
        <w:spacing w:line="480" w:lineRule="auto"/>
      </w:pPr>
      <w:r>
        <w:rPr>
          <w:vertAlign w:val="superscript"/>
        </w:rPr>
        <w:t>e</w:t>
      </w:r>
      <w:r w:rsidR="000538D7">
        <w:rPr>
          <w:vertAlign w:val="superscript"/>
        </w:rPr>
        <w:t xml:space="preserve"> </w:t>
      </w:r>
      <w:r w:rsidR="000538D7">
        <w:t>Department of Ecology and Evolutionary Biology, UCLA, Los Angeles, CA, 90095, U.S.A.</w:t>
      </w:r>
    </w:p>
    <w:p w14:paraId="7A0C9ADB" w14:textId="0F21F367" w:rsidR="002E0CC5" w:rsidRPr="00EF34BD" w:rsidRDefault="002E0CC5" w:rsidP="00C62780">
      <w:pPr>
        <w:spacing w:line="480" w:lineRule="auto"/>
        <w:rPr>
          <w:rFonts w:eastAsia="Calibri"/>
        </w:rPr>
      </w:pPr>
      <w:r w:rsidRPr="00EF34BD">
        <w:rPr>
          <w:rFonts w:eastAsia="Calibri"/>
          <w:b/>
          <w:vertAlign w:val="superscript"/>
        </w:rPr>
        <w:t>*</w:t>
      </w:r>
      <w:r>
        <w:rPr>
          <w:rFonts w:eastAsia="Calibri"/>
        </w:rPr>
        <w:t>Corresponding author:</w:t>
      </w:r>
      <w:r w:rsidRPr="00EF34BD">
        <w:rPr>
          <w:rFonts w:eastAsia="Calibri"/>
        </w:rPr>
        <w:t xml:space="preserve"> </w:t>
      </w:r>
      <w:r>
        <w:rPr>
          <w:rFonts w:eastAsia="Calibri"/>
        </w:rPr>
        <w:t>Kristin B. Hulvey</w:t>
      </w:r>
      <w:r w:rsidRPr="00EF34BD">
        <w:rPr>
          <w:rFonts w:eastAsia="Calibri"/>
        </w:rPr>
        <w:t xml:space="preserve">, </w:t>
      </w:r>
      <w:r w:rsidR="000E4282">
        <w:rPr>
          <w:rFonts w:eastAsia="Calibri"/>
        </w:rPr>
        <w:t>Working Lands Conservation, 1460 E 1220 N</w:t>
      </w:r>
      <w:r>
        <w:rPr>
          <w:rFonts w:eastAsia="Calibri"/>
        </w:rPr>
        <w:t xml:space="preserve">, Logan, UT, 84322, </w:t>
      </w:r>
      <w:r w:rsidR="000E4282">
        <w:rPr>
          <w:rFonts w:eastAsia="Calibri"/>
        </w:rPr>
        <w:t>kris@workinglandsconservation.org</w:t>
      </w:r>
    </w:p>
    <w:p w14:paraId="509DC7A8" w14:textId="77777777" w:rsidR="002E0CC5" w:rsidRPr="00EF34BD" w:rsidRDefault="002E0CC5" w:rsidP="00C62780">
      <w:pPr>
        <w:spacing w:line="480" w:lineRule="auto"/>
        <w:rPr>
          <w:rFonts w:eastAsia="Calibri"/>
          <w:b/>
        </w:rPr>
      </w:pPr>
    </w:p>
    <w:p w14:paraId="70200768" w14:textId="77777777" w:rsidR="00711AD8" w:rsidRDefault="00711AD8" w:rsidP="00C62780">
      <w:pPr>
        <w:spacing w:line="480" w:lineRule="auto"/>
        <w:rPr>
          <w:b/>
        </w:rPr>
      </w:pPr>
    </w:p>
    <w:p w14:paraId="2F2E2452" w14:textId="77777777" w:rsidR="00C62780" w:rsidRDefault="00C62780">
      <w:pPr>
        <w:rPr>
          <w:b/>
        </w:rPr>
      </w:pPr>
      <w:r>
        <w:rPr>
          <w:b/>
        </w:rPr>
        <w:br w:type="page"/>
      </w:r>
    </w:p>
    <w:p w14:paraId="68BCA549" w14:textId="4EBF4815" w:rsidR="002E0CC5" w:rsidRPr="00577162" w:rsidRDefault="002E0CC5" w:rsidP="00F2144F">
      <w:pPr>
        <w:outlineLvl w:val="0"/>
        <w:rPr>
          <w:b/>
        </w:rPr>
      </w:pPr>
      <w:r w:rsidRPr="00577162">
        <w:rPr>
          <w:b/>
        </w:rPr>
        <w:lastRenderedPageBreak/>
        <w:t>Abstract</w:t>
      </w:r>
      <w:r w:rsidR="001919CF">
        <w:rPr>
          <w:b/>
        </w:rPr>
        <w:t xml:space="preserve"> </w:t>
      </w:r>
    </w:p>
    <w:p w14:paraId="6C5D2FE1" w14:textId="117BB684" w:rsidR="000C0E41" w:rsidRDefault="000C0E41" w:rsidP="000C0E41">
      <w:bookmarkStart w:id="2" w:name="_Hlk15300721"/>
      <w:r w:rsidRPr="009F12E7">
        <w:t>1.</w:t>
      </w:r>
      <w:r>
        <w:t xml:space="preserve"> Finding solutions </w:t>
      </w:r>
      <w:r w:rsidR="00474CC3">
        <w:t>to</w:t>
      </w:r>
      <w:r>
        <w:t xml:space="preserve"> ecosystem service tradeoffs is a key management goal in locations where stakeholders value different, and potentially conflicting, services. However, studies are not </w:t>
      </w:r>
      <w:r w:rsidR="00C429C1">
        <w:t xml:space="preserve">often </w:t>
      </w:r>
      <w:r>
        <w:t xml:space="preserve">designed to examine how different management actions address </w:t>
      </w:r>
      <w:r w:rsidR="005D6A71">
        <w:t>ecosystem service</w:t>
      </w:r>
      <w:r>
        <w:t xml:space="preserve"> tradeoffs, and therefore do not provide options that can mitigate conflict.</w:t>
      </w:r>
    </w:p>
    <w:p w14:paraId="4E02BC7B" w14:textId="77777777" w:rsidR="000C0E41" w:rsidRPr="009F12E7" w:rsidRDefault="000C0E41" w:rsidP="000C0E41"/>
    <w:p w14:paraId="13AB2FC3" w14:textId="513BF7ED" w:rsidR="004C6CF1" w:rsidRDefault="000C0E41" w:rsidP="000C0E41">
      <w:pPr>
        <w:contextualSpacing/>
      </w:pPr>
      <w:r w:rsidRPr="009F12E7">
        <w:t>2.</w:t>
      </w:r>
      <w:r>
        <w:t xml:space="preserve"> In semi-arid rangelands, </w:t>
      </w:r>
      <w:r w:rsidR="00A62BAD">
        <w:t>we examined the potential for managers to mitigate tradeoffs between livestock production and water quality.</w:t>
      </w:r>
      <w:r w:rsidR="00893D79">
        <w:t xml:space="preserve"> </w:t>
      </w:r>
      <w:r w:rsidR="00F65C24">
        <w:t>T</w:t>
      </w:r>
      <w:r w:rsidR="00F65C24" w:rsidRPr="00B14643">
        <w:t xml:space="preserve">o move away from solutions that </w:t>
      </w:r>
      <w:r w:rsidR="00F65C24">
        <w:t>offer cattle removal as a singular management strategy, w</w:t>
      </w:r>
      <w:r w:rsidR="00893D79">
        <w:t xml:space="preserve">e examined how cattle </w:t>
      </w:r>
      <w:r w:rsidR="0013131C">
        <w:t>presence</w:t>
      </w:r>
      <w:r w:rsidR="00893D79">
        <w:t>, plus two elements of rotation</w:t>
      </w:r>
      <w:r w:rsidR="00842858">
        <w:t>al grazing</w:t>
      </w:r>
      <w:r w:rsidR="00893D79">
        <w:t xml:space="preserve"> -</w:t>
      </w:r>
      <w:r w:rsidR="00893D79" w:rsidRPr="00124D38">
        <w:t xml:space="preserve"> </w:t>
      </w:r>
      <w:r w:rsidR="00893D79">
        <w:t xml:space="preserve">the length of </w:t>
      </w:r>
      <w:r w:rsidR="00893D79" w:rsidRPr="00124D38">
        <w:t>time cat</w:t>
      </w:r>
      <w:r w:rsidR="00893D79">
        <w:t>tle spend on rangeland (i.e.</w:t>
      </w:r>
      <w:r w:rsidR="00E8298B">
        <w:t>,</w:t>
      </w:r>
      <w:r w:rsidR="00893D79">
        <w:t xml:space="preserve"> duration), and the season grazed (i.e., timing), affected stream </w:t>
      </w:r>
      <w:r w:rsidR="00893D79" w:rsidRPr="00B550C4">
        <w:rPr>
          <w:i/>
          <w:iCs/>
        </w:rPr>
        <w:t>E. coli</w:t>
      </w:r>
      <w:r w:rsidR="00893D79">
        <w:t xml:space="preserve"> concentrations. </w:t>
      </w:r>
      <w:r w:rsidR="005E5687">
        <w:t xml:space="preserve">We also </w:t>
      </w:r>
      <w:r w:rsidR="00656FD3">
        <w:t xml:space="preserve">modeled how grazing duration and timing affected </w:t>
      </w:r>
      <w:r w:rsidR="004326CD">
        <w:t xml:space="preserve">the ability to </w:t>
      </w:r>
      <w:r w:rsidR="004326CD" w:rsidRPr="004326CD">
        <w:t xml:space="preserve">meet </w:t>
      </w:r>
      <w:r w:rsidR="00656FD3" w:rsidRPr="004326CD">
        <w:t>regu</w:t>
      </w:r>
      <w:r w:rsidR="00656FD3">
        <w:t xml:space="preserve">latory benchmarks </w:t>
      </w:r>
      <w:r w:rsidR="00F90E4E">
        <w:t>for water quality</w:t>
      </w:r>
      <w:r w:rsidR="007E4EF7">
        <w:t xml:space="preserve"> </w:t>
      </w:r>
      <w:r w:rsidR="00263B60">
        <w:t xml:space="preserve">throughout </w:t>
      </w:r>
      <w:r w:rsidR="00BC0C99">
        <w:t>a grazing season.</w:t>
      </w:r>
    </w:p>
    <w:p w14:paraId="1A770D59" w14:textId="77777777" w:rsidR="00976CF4" w:rsidRDefault="00976CF4" w:rsidP="00787B11">
      <w:pPr>
        <w:contextualSpacing/>
      </w:pPr>
    </w:p>
    <w:p w14:paraId="542E7D6B" w14:textId="5BF9B14A" w:rsidR="00843B6E" w:rsidRDefault="00807D47" w:rsidP="00787B11">
      <w:pPr>
        <w:contextualSpacing/>
      </w:pPr>
      <w:r>
        <w:t>3</w:t>
      </w:r>
      <w:r w:rsidR="00976CF4">
        <w:t xml:space="preserve">. </w:t>
      </w:r>
      <w:r w:rsidR="00677963">
        <w:t>G</w:t>
      </w:r>
      <w:r w:rsidR="00F947C5" w:rsidRPr="0025383C">
        <w:rPr>
          <w:color w:val="000000"/>
        </w:rPr>
        <w:t>razing duration control</w:t>
      </w:r>
      <w:r w:rsidR="00D85189">
        <w:rPr>
          <w:color w:val="000000"/>
        </w:rPr>
        <w:t>led</w:t>
      </w:r>
      <w:r w:rsidR="00F947C5" w:rsidRPr="0025383C">
        <w:rPr>
          <w:color w:val="000000"/>
        </w:rPr>
        <w:t xml:space="preserve"> the length of time </w:t>
      </w:r>
      <w:r w:rsidR="00F947C5" w:rsidRPr="0025383C">
        <w:rPr>
          <w:i/>
          <w:iCs/>
          <w:color w:val="000000"/>
        </w:rPr>
        <w:t>E. coli</w:t>
      </w:r>
      <w:r w:rsidR="00F947C5" w:rsidRPr="0025383C">
        <w:rPr>
          <w:color w:val="000000"/>
        </w:rPr>
        <w:t xml:space="preserve"> concentrations were high in streams</w:t>
      </w:r>
      <w:r w:rsidR="004A136C">
        <w:rPr>
          <w:color w:val="000000"/>
        </w:rPr>
        <w:t xml:space="preserve">. </w:t>
      </w:r>
      <w:r w:rsidR="00366135">
        <w:rPr>
          <w:color w:val="000000"/>
        </w:rPr>
        <w:t>I</w:t>
      </w:r>
      <w:r w:rsidR="009428EC">
        <w:rPr>
          <w:color w:val="000000"/>
        </w:rPr>
        <w:t>n s</w:t>
      </w:r>
      <w:r w:rsidR="004A136C">
        <w:rPr>
          <w:color w:val="000000"/>
        </w:rPr>
        <w:t>hort</w:t>
      </w:r>
      <w:r w:rsidR="00D64400">
        <w:rPr>
          <w:color w:val="000000"/>
        </w:rPr>
        <w:t>-</w:t>
      </w:r>
      <w:r w:rsidR="00000AA3" w:rsidRPr="00F102A1">
        <w:t xml:space="preserve"> </w:t>
      </w:r>
      <w:r w:rsidR="000C0E41" w:rsidRPr="00F102A1">
        <w:t>and medium</w:t>
      </w:r>
      <w:r w:rsidR="00D64400">
        <w:t>-</w:t>
      </w:r>
      <w:r w:rsidR="001B7B85" w:rsidRPr="00F102A1">
        <w:t>duration</w:t>
      </w:r>
      <w:r w:rsidR="00DD3721">
        <w:t xml:space="preserve"> systems</w:t>
      </w:r>
      <w:r w:rsidR="00D64400">
        <w:t>,</w:t>
      </w:r>
      <w:r w:rsidR="001B7B85" w:rsidRPr="00F102A1">
        <w:t xml:space="preserve"> </w:t>
      </w:r>
      <w:r w:rsidR="000C0E41" w:rsidRPr="00F102A1">
        <w:rPr>
          <w:i/>
        </w:rPr>
        <w:t>E. coli</w:t>
      </w:r>
      <w:r w:rsidR="000C0E41" w:rsidRPr="00F102A1">
        <w:t xml:space="preserve"> concentrations</w:t>
      </w:r>
      <w:r w:rsidR="009428EC">
        <w:t xml:space="preserve"> were high</w:t>
      </w:r>
      <w:r w:rsidR="003479BD">
        <w:t xml:space="preserve"> for shorter timeframes than in long-duration systems</w:t>
      </w:r>
      <w:r w:rsidR="00366135">
        <w:t xml:space="preserve">, resulting </w:t>
      </w:r>
      <w:r w:rsidR="0054576F" w:rsidRPr="00F102A1">
        <w:t>in</w:t>
      </w:r>
      <w:r w:rsidR="000C0E41" w:rsidRPr="00F102A1">
        <w:t xml:space="preserve"> fewer violations of national and state water quality standards</w:t>
      </w:r>
      <w:r w:rsidR="00843B6E" w:rsidRPr="00F102A1">
        <w:t>.</w:t>
      </w:r>
    </w:p>
    <w:p w14:paraId="09CFFBB8" w14:textId="0FC08732" w:rsidR="00F660CB" w:rsidRDefault="00F660CB" w:rsidP="00787B11">
      <w:pPr>
        <w:contextualSpacing/>
      </w:pPr>
    </w:p>
    <w:p w14:paraId="7E2D75D9" w14:textId="7F90C1EE" w:rsidR="004E2A0C" w:rsidRDefault="00807D47" w:rsidP="00787B11">
      <w:pPr>
        <w:contextualSpacing/>
      </w:pPr>
      <w:r>
        <w:t>4</w:t>
      </w:r>
      <w:r w:rsidR="00F660CB">
        <w:t xml:space="preserve">. </w:t>
      </w:r>
      <w:r w:rsidR="004E2A0C">
        <w:rPr>
          <w:color w:val="000000"/>
        </w:rPr>
        <w:t xml:space="preserve">Background </w:t>
      </w:r>
      <w:r w:rsidR="004A136C" w:rsidRPr="0025383C">
        <w:rPr>
          <w:i/>
          <w:iCs/>
          <w:color w:val="000000"/>
        </w:rPr>
        <w:t>E. coli</w:t>
      </w:r>
      <w:r w:rsidR="004A136C" w:rsidRPr="0025383C">
        <w:rPr>
          <w:color w:val="000000"/>
        </w:rPr>
        <w:t xml:space="preserve"> </w:t>
      </w:r>
      <w:r w:rsidR="00E06362">
        <w:rPr>
          <w:color w:val="000000"/>
        </w:rPr>
        <w:t>concentrations</w:t>
      </w:r>
      <w:r w:rsidR="004A136C" w:rsidRPr="0025383C">
        <w:rPr>
          <w:color w:val="000000"/>
        </w:rPr>
        <w:t xml:space="preserve"> </w:t>
      </w:r>
      <w:r w:rsidR="004E2A0C">
        <w:rPr>
          <w:color w:val="000000"/>
        </w:rPr>
        <w:t xml:space="preserve">(i.e., </w:t>
      </w:r>
      <w:r w:rsidR="000619DB">
        <w:rPr>
          <w:color w:val="000000"/>
        </w:rPr>
        <w:t>no cattle present</w:t>
      </w:r>
      <w:r w:rsidR="004E2A0C">
        <w:rPr>
          <w:color w:val="000000"/>
        </w:rPr>
        <w:t xml:space="preserve">) </w:t>
      </w:r>
      <w:r w:rsidR="004A136C" w:rsidRPr="0025383C">
        <w:t>showed a consistent seasonal pattern</w:t>
      </w:r>
      <w:r w:rsidR="0048167F">
        <w:t xml:space="preserve">, </w:t>
      </w:r>
      <w:r w:rsidR="004A136C" w:rsidRPr="0025383C">
        <w:t>starting with lower concentrations in spring, peaking in summer, and declining towards fall</w:t>
      </w:r>
      <w:r w:rsidR="004E2A0C">
        <w:t>. As a result, the timing of grazing affected</w:t>
      </w:r>
      <w:r w:rsidR="00DD3721">
        <w:t xml:space="preserve"> </w:t>
      </w:r>
      <w:r w:rsidR="00E06362">
        <w:t xml:space="preserve">total </w:t>
      </w:r>
      <w:r w:rsidR="00DD3721">
        <w:t>stream</w:t>
      </w:r>
      <w:r w:rsidR="004E2A0C">
        <w:t xml:space="preserve"> </w:t>
      </w:r>
      <w:r w:rsidR="004E2A0C" w:rsidRPr="00407A98">
        <w:rPr>
          <w:i/>
          <w:iCs/>
        </w:rPr>
        <w:t>E. coli</w:t>
      </w:r>
      <w:r w:rsidR="00E06362">
        <w:t xml:space="preserve"> concentrations and the potential to violate water quality standards, </w:t>
      </w:r>
      <w:r w:rsidR="00407A98">
        <w:t xml:space="preserve">with </w:t>
      </w:r>
      <w:r w:rsidR="00DD3721">
        <w:t>the</w:t>
      </w:r>
      <w:r w:rsidR="00407A98">
        <w:t xml:space="preserve"> highest </w:t>
      </w:r>
      <w:r w:rsidR="00E06362" w:rsidRPr="00E06362">
        <w:rPr>
          <w:i/>
          <w:iCs/>
        </w:rPr>
        <w:t>E. coli</w:t>
      </w:r>
      <w:r w:rsidR="00E06362">
        <w:t xml:space="preserve"> </w:t>
      </w:r>
      <w:r w:rsidR="00DD3721">
        <w:t>concentrations occurring during</w:t>
      </w:r>
      <w:r w:rsidR="00407A98">
        <w:t xml:space="preserve"> mid-summer</w:t>
      </w:r>
      <w:r w:rsidR="00DD3721">
        <w:t xml:space="preserve"> grazing</w:t>
      </w:r>
      <w:r w:rsidR="00407A98">
        <w:t>.</w:t>
      </w:r>
    </w:p>
    <w:p w14:paraId="563C556B" w14:textId="615B285D" w:rsidR="00AF4739" w:rsidRDefault="00AF4739" w:rsidP="00787B11">
      <w:pPr>
        <w:contextualSpacing/>
      </w:pPr>
    </w:p>
    <w:p w14:paraId="012873A5" w14:textId="37A6E664" w:rsidR="00AF4739" w:rsidRDefault="0018069F" w:rsidP="00787B11">
      <w:pPr>
        <w:contextualSpacing/>
      </w:pPr>
      <w:r>
        <w:t>5</w:t>
      </w:r>
      <w:r w:rsidR="00AF4739">
        <w:t xml:space="preserve">. </w:t>
      </w:r>
      <w:r w:rsidR="00714011">
        <w:t>T</w:t>
      </w:r>
      <w:r w:rsidR="007C5A6F">
        <w:t xml:space="preserve">ogether, grazing duration and timing </w:t>
      </w:r>
      <w:r w:rsidR="00AF0A72">
        <w:t>predict</w:t>
      </w:r>
      <w:r w:rsidR="001F02E3">
        <w:t>ed</w:t>
      </w:r>
      <w:r w:rsidR="00AF6CBD">
        <w:t xml:space="preserve"> how often streams</w:t>
      </w:r>
      <w:r w:rsidR="00AF0A72">
        <w:t xml:space="preserve"> would</w:t>
      </w:r>
      <w:r w:rsidR="00466D99">
        <w:t xml:space="preserve"> </w:t>
      </w:r>
      <w:r w:rsidR="0073159F">
        <w:t xml:space="preserve">surpass </w:t>
      </w:r>
      <w:r w:rsidR="00466D99">
        <w:t xml:space="preserve">water quality </w:t>
      </w:r>
      <w:r w:rsidR="0073159F">
        <w:t>regulatory benchmarks</w:t>
      </w:r>
      <w:r w:rsidR="00C33E25">
        <w:t xml:space="preserve">, offering managers </w:t>
      </w:r>
      <w:r w:rsidR="00601C40">
        <w:t xml:space="preserve">two </w:t>
      </w:r>
      <w:r w:rsidR="00C33E25">
        <w:t xml:space="preserve">tools </w:t>
      </w:r>
      <w:r w:rsidR="00601C40">
        <w:t xml:space="preserve">beyond cattle removal </w:t>
      </w:r>
      <w:r w:rsidR="00C33E25">
        <w:t xml:space="preserve">to manage </w:t>
      </w:r>
      <w:r w:rsidR="00C33E25" w:rsidRPr="00463A50">
        <w:rPr>
          <w:i/>
          <w:iCs/>
        </w:rPr>
        <w:t>E. coli</w:t>
      </w:r>
      <w:r w:rsidR="00C33E25">
        <w:t xml:space="preserve"> levels in </w:t>
      </w:r>
      <w:r w:rsidR="00601C40">
        <w:t xml:space="preserve">rangeland streams. </w:t>
      </w:r>
    </w:p>
    <w:p w14:paraId="17088B73" w14:textId="77777777" w:rsidR="00843B6E" w:rsidRPr="00F102A1" w:rsidRDefault="00843B6E" w:rsidP="00787B11">
      <w:pPr>
        <w:contextualSpacing/>
      </w:pPr>
    </w:p>
    <w:bookmarkEnd w:id="2"/>
    <w:p w14:paraId="608A8AB1" w14:textId="7188DF40" w:rsidR="00CE0F3A" w:rsidRPr="000D703C" w:rsidRDefault="001677E8" w:rsidP="00CE0F3A">
      <w:pPr>
        <w:contextualSpacing/>
      </w:pPr>
      <w:r w:rsidRPr="00CE0F3A">
        <w:t xml:space="preserve">6. </w:t>
      </w:r>
      <w:r w:rsidRPr="00CE0F3A">
        <w:rPr>
          <w:rStyle w:val="Emphasis"/>
          <w:bdr w:val="none" w:sz="0" w:space="0" w:color="auto" w:frame="1"/>
        </w:rPr>
        <w:t xml:space="preserve">Synthesis and applications. </w:t>
      </w:r>
      <w:r w:rsidR="00E06362" w:rsidRPr="00CE0F3A">
        <w:t>In</w:t>
      </w:r>
      <w:r w:rsidR="00E06362">
        <w:t xml:space="preserve"> this study m</w:t>
      </w:r>
      <w:r w:rsidR="00CF4D02" w:rsidRPr="0025383C">
        <w:t xml:space="preserve">itigating ecosystem service tradeoffs </w:t>
      </w:r>
      <w:r w:rsidR="00CE0F3A">
        <w:t>r</w:t>
      </w:r>
      <w:r w:rsidR="00CF4D02" w:rsidRPr="0025383C">
        <w:t>equire</w:t>
      </w:r>
      <w:r w:rsidR="00CE0F3A">
        <w:t>d</w:t>
      </w:r>
      <w:r w:rsidR="00CF4D02" w:rsidRPr="0025383C">
        <w:t xml:space="preserve"> knowledge of how different </w:t>
      </w:r>
      <w:r w:rsidR="00CF4D02" w:rsidRPr="00CE0F3A">
        <w:t>management options affect</w:t>
      </w:r>
      <w:r w:rsidR="00CE0F3A" w:rsidRPr="00CE0F3A">
        <w:t>ed</w:t>
      </w:r>
      <w:r w:rsidR="00CF4D02" w:rsidRPr="00CE0F3A">
        <w:t xml:space="preserve"> </w:t>
      </w:r>
      <w:r w:rsidR="00CE0F3A" w:rsidRPr="00CE0F3A">
        <w:rPr>
          <w:i/>
          <w:iCs/>
        </w:rPr>
        <w:t>E. coli</w:t>
      </w:r>
      <w:r w:rsidR="00CE0F3A" w:rsidRPr="00CE0F3A">
        <w:t xml:space="preserve"> levels in streams throughout the grazing season. We found that managing both grazing duration and timing could limit ecosystem service conflicts. Ultimately, incorporat</w:t>
      </w:r>
      <w:r w:rsidR="00D64400">
        <w:t xml:space="preserve">ing </w:t>
      </w:r>
      <w:r w:rsidR="00CE0F3A" w:rsidRPr="00CE0F3A">
        <w:t xml:space="preserve">gradients of timing and duration into </w:t>
      </w:r>
      <w:r w:rsidR="00E8298B">
        <w:t>grazing studies</w:t>
      </w:r>
      <w:r w:rsidR="00CE0F3A" w:rsidRPr="00CE0F3A">
        <w:rPr>
          <w:color w:val="000000"/>
        </w:rPr>
        <w:t xml:space="preserve"> will </w:t>
      </w:r>
      <w:r w:rsidR="00E8298B">
        <w:rPr>
          <w:color w:val="000000"/>
        </w:rPr>
        <w:t>support</w:t>
      </w:r>
      <w:r w:rsidR="00CE0F3A" w:rsidRPr="00CE0F3A">
        <w:rPr>
          <w:color w:val="000000"/>
        </w:rPr>
        <w:t xml:space="preserve"> </w:t>
      </w:r>
      <w:r w:rsidR="00D64400">
        <w:rPr>
          <w:color w:val="000000"/>
        </w:rPr>
        <w:t>the</w:t>
      </w:r>
      <w:r w:rsidR="00CE0F3A" w:rsidRPr="00CE0F3A">
        <w:rPr>
          <w:color w:val="000000"/>
        </w:rPr>
        <w:t xml:space="preserve"> develop</w:t>
      </w:r>
      <w:r w:rsidR="00D64400">
        <w:rPr>
          <w:color w:val="000000"/>
        </w:rPr>
        <w:t xml:space="preserve">ment of </w:t>
      </w:r>
      <w:r w:rsidR="00E8298B">
        <w:rPr>
          <w:color w:val="000000"/>
        </w:rPr>
        <w:t>management</w:t>
      </w:r>
      <w:r w:rsidR="00CE0F3A" w:rsidRPr="00CE0F3A">
        <w:rPr>
          <w:color w:val="000000"/>
        </w:rPr>
        <w:t xml:space="preserve"> options </w:t>
      </w:r>
      <w:r w:rsidR="00E8298B">
        <w:rPr>
          <w:color w:val="000000"/>
        </w:rPr>
        <w:t>able</w:t>
      </w:r>
      <w:r w:rsidR="00CE0F3A" w:rsidRPr="00CE0F3A">
        <w:rPr>
          <w:color w:val="000000"/>
        </w:rPr>
        <w:t xml:space="preserve"> to balance livestock grazing with water quality in rangelands.</w:t>
      </w:r>
    </w:p>
    <w:p w14:paraId="7D9C355B" w14:textId="3DF78FED" w:rsidR="00CF4D02" w:rsidRDefault="00CF4D02" w:rsidP="008B62BF"/>
    <w:p w14:paraId="2C78E251" w14:textId="77777777" w:rsidR="00CF4D02" w:rsidRPr="00F102A1" w:rsidRDefault="00CF4D02" w:rsidP="008B62BF"/>
    <w:p w14:paraId="1D9A9BB9" w14:textId="0A56FBB4" w:rsidR="00B228A4" w:rsidRDefault="002E0CC5" w:rsidP="00B228A4">
      <w:pPr>
        <w:contextualSpacing/>
      </w:pPr>
      <w:r w:rsidRPr="00F102A1">
        <w:rPr>
          <w:b/>
        </w:rPr>
        <w:t xml:space="preserve">Keywords: </w:t>
      </w:r>
      <w:r w:rsidR="00892151">
        <w:t>e</w:t>
      </w:r>
      <w:r w:rsidR="00411494" w:rsidRPr="00F102A1">
        <w:t>cosystem service</w:t>
      </w:r>
      <w:r w:rsidR="00540F09" w:rsidRPr="00F102A1">
        <w:t>,</w:t>
      </w:r>
      <w:r w:rsidR="00AF0E86" w:rsidRPr="00F102A1">
        <w:t xml:space="preserve"> </w:t>
      </w:r>
      <w:r w:rsidR="00411494" w:rsidRPr="00F102A1">
        <w:rPr>
          <w:i/>
        </w:rPr>
        <w:t>Escherichia coli</w:t>
      </w:r>
      <w:r w:rsidR="00411494" w:rsidRPr="00F102A1">
        <w:t>, rangeland</w:t>
      </w:r>
      <w:r w:rsidR="006936A5" w:rsidRPr="00F102A1">
        <w:t xml:space="preserve"> management, riparian</w:t>
      </w:r>
      <w:r w:rsidR="00AF0E86" w:rsidRPr="00F102A1">
        <w:t xml:space="preserve">, </w:t>
      </w:r>
      <w:r w:rsidR="00A71054">
        <w:t xml:space="preserve">semi-arid rangeland, </w:t>
      </w:r>
      <w:r w:rsidR="00EE11F3">
        <w:t xml:space="preserve">rotational grazing, </w:t>
      </w:r>
      <w:r w:rsidR="00616D69" w:rsidRPr="00F102A1">
        <w:t xml:space="preserve">tradeoff, </w:t>
      </w:r>
      <w:r w:rsidR="006936A5" w:rsidRPr="00F102A1">
        <w:t>water quality</w:t>
      </w:r>
    </w:p>
    <w:p w14:paraId="68BF3305" w14:textId="77777777" w:rsidR="00B228A4" w:rsidRPr="0025383C" w:rsidRDefault="00B228A4" w:rsidP="00B228A4">
      <w:pPr>
        <w:rPr>
          <w:color w:val="000000"/>
        </w:rPr>
      </w:pPr>
    </w:p>
    <w:p w14:paraId="0E53DD89" w14:textId="04CC95B4" w:rsidR="00F10D5C" w:rsidRDefault="00F10D5C">
      <w:pPr>
        <w:spacing w:after="160" w:line="259" w:lineRule="auto"/>
        <w:rPr>
          <w:color w:val="000000"/>
        </w:rPr>
      </w:pPr>
      <w:r>
        <w:rPr>
          <w:color w:val="000000"/>
        </w:rPr>
        <w:br w:type="page"/>
      </w:r>
    </w:p>
    <w:p w14:paraId="3CE554E6" w14:textId="77777777" w:rsidR="00D02AEB" w:rsidRDefault="002E0CC5" w:rsidP="008D45B5">
      <w:pPr>
        <w:contextualSpacing/>
        <w:outlineLvl w:val="0"/>
        <w:rPr>
          <w:b/>
        </w:rPr>
      </w:pPr>
      <w:r w:rsidRPr="00577162">
        <w:rPr>
          <w:b/>
        </w:rPr>
        <w:lastRenderedPageBreak/>
        <w:t xml:space="preserve">Introduction </w:t>
      </w:r>
    </w:p>
    <w:p w14:paraId="40BFC2B5" w14:textId="4686611D" w:rsidR="00D500F8" w:rsidRDefault="00D02AEB" w:rsidP="008D45B5">
      <w:pPr>
        <w:contextualSpacing/>
        <w:outlineLvl w:val="0"/>
      </w:pPr>
      <w:r>
        <w:t>Ecosystem managers</w:t>
      </w:r>
      <w:r w:rsidR="003305D3">
        <w:t xml:space="preserve"> </w:t>
      </w:r>
      <w:r>
        <w:t xml:space="preserve">increasingly seek to balance the production of </w:t>
      </w:r>
      <w:r w:rsidR="00411093" w:rsidRPr="00440EAD">
        <w:t xml:space="preserve">multiple ecosystem services across </w:t>
      </w:r>
      <w:r w:rsidR="00411093">
        <w:t>landscapes</w:t>
      </w:r>
      <w:r w:rsidR="007B7FBB">
        <w:t xml:space="preserve"> </w:t>
      </w:r>
      <w:r w:rsidR="007D0E33">
        <w:t xml:space="preserve">in order </w:t>
      </w:r>
      <w:r w:rsidR="007B7FBB">
        <w:t>to address the values and needs of various stakeholder groups</w:t>
      </w:r>
      <w:r w:rsidR="004B73D8">
        <w:t xml:space="preserve"> </w:t>
      </w:r>
      <w:r w:rsidR="006713DC">
        <w:fldChar w:fldCharType="begin">
          <w:fldData xml:space="preserve">PEVuZE5vdGU+PENpdGU+PEF1dGhvcj5HdWVycnk8L0F1dGhvcj48WWVhcj4yMDE1PC9ZZWFyPjxS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</w:fldData>
        </w:fldChar>
      </w:r>
      <w:r w:rsidR="002676AA">
        <w:instrText xml:space="preserve"> ADDIN EN.CITE </w:instrText>
      </w:r>
      <w:r w:rsidR="002676AA">
        <w:fldChar w:fldCharType="begin">
          <w:fldData xml:space="preserve">PEVuZE5vdGU+PENpdGU+PEF1dGhvcj5HdWVycnk8L0F1dGhvcj48WWVhcj4yMDE1PC9ZZWFyPjxS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</w:fldData>
        </w:fldChar>
      </w:r>
      <w:r w:rsidR="002676AA">
        <w:instrText xml:space="preserve"> ADDIN EN.CITE.DATA </w:instrText>
      </w:r>
      <w:r w:rsidR="002676AA">
        <w:fldChar w:fldCharType="end"/>
      </w:r>
      <w:r w:rsidR="006713DC">
        <w:fldChar w:fldCharType="separate"/>
      </w:r>
      <w:r w:rsidR="002676AA">
        <w:rPr>
          <w:noProof/>
        </w:rPr>
        <w:t>(Bennett, Peterson &amp; Gordon 2009; Guerry</w:t>
      </w:r>
      <w:r w:rsidR="002676AA" w:rsidRPr="002676AA">
        <w:rPr>
          <w:i/>
          <w:noProof/>
        </w:rPr>
        <w:t xml:space="preserve"> et al.</w:t>
      </w:r>
      <w:r w:rsidR="002676AA">
        <w:rPr>
          <w:noProof/>
        </w:rPr>
        <w:t xml:space="preserve"> 2015; Yahdjian, Sala &amp; Havstad 2015)</w:t>
      </w:r>
      <w:r w:rsidR="006713DC">
        <w:fldChar w:fldCharType="end"/>
      </w:r>
      <w:r w:rsidR="00C51108">
        <w:t>.</w:t>
      </w:r>
      <w:r w:rsidR="00DC3918">
        <w:t xml:space="preserve"> </w:t>
      </w:r>
      <w:r w:rsidR="00413A24">
        <w:t>This is a departure from historical ecosystem management, which often focused on p</w:t>
      </w:r>
      <w:r w:rsidR="00C51108">
        <w:t xml:space="preserve">roducing high-levels </w:t>
      </w:r>
      <w:r w:rsidR="00B52E61">
        <w:t xml:space="preserve">of </w:t>
      </w:r>
      <w:r w:rsidR="00413A24">
        <w:t xml:space="preserve">single services – such as crop or livestock production, at the expense of services </w:t>
      </w:r>
      <w:r w:rsidR="007B7FBB">
        <w:t>not</w:t>
      </w:r>
      <w:r w:rsidR="00413A24">
        <w:t xml:space="preserve"> directly t</w:t>
      </w:r>
      <w:r w:rsidR="007B7FBB">
        <w:t>ied t</w:t>
      </w:r>
      <w:r w:rsidR="00413A24">
        <w:t>o human profit, such as water provision</w:t>
      </w:r>
      <w:r w:rsidR="00705B2D">
        <w:t xml:space="preserve"> or </w:t>
      </w:r>
      <w:r w:rsidR="00413A24">
        <w:t>species habitat quality</w:t>
      </w:r>
      <w:r w:rsidR="00705B2D">
        <w:t xml:space="preserve"> </w:t>
      </w:r>
      <w:r w:rsidR="00C5410D">
        <w:fldChar w:fldCharType="begin"/>
      </w:r>
      <w:r w:rsidR="002676AA">
        <w:instrText xml:space="preserve"> ADDIN EN.CITE &lt;EndNote&gt;&lt;Cite&gt;&lt;Author&gt;Bennett&lt;/Author&gt;&lt;Year&gt;2007&lt;/Year&gt;&lt;RecNum&gt;8366&lt;/RecNum&gt;&lt;DisplayText&gt;(Millennium Ecosystem Assessment 2005; Bennett &amp;amp; Balvanera 2007)&lt;/DisplayText&gt;&lt;record&gt;&lt;rec-number&gt;8366&lt;/rec-number&gt;&lt;foreign-keys&gt;&lt;key app="EN" db-id="9azvdptwtsev5be2wd9xwz0420tss0f2etpp" timestamp="1403643464"&gt;8366&lt;/key&gt;&lt;/foreign-keys&gt;&lt;ref-type name="Journal Article"&gt;17&lt;/ref-type&gt;&lt;contributors&gt;&lt;authors&gt;&lt;author&gt;Elena M. Bennett&lt;/author&gt;&lt;author&gt;Patricia Balvanera&lt;/author&gt;&lt;/authors&gt;&lt;/contributors&gt;&lt;titles&gt;&lt;title&gt;The future of production systems in a globalized world&lt;/title&gt;&lt;secondary-title&gt;Frontiers in Ecology and the Environment &lt;/secondary-title&gt;&lt;/titles&gt;&lt;periodical&gt;&lt;full-title&gt;Frontiers in Ecology and the Environment&lt;/full-title&gt;&lt;/periodical&gt;&lt;pages&gt;191-198&lt;/pages&gt;&lt;volume&gt;5&lt;/volume&gt;&lt;dates&gt;&lt;year&gt;2007&lt;/year&gt;&lt;/dates&gt;&lt;urls&gt;&lt;/urls&gt;&lt;/record&gt;&lt;/Cite&gt;&lt;Cite&gt;&lt;Author&gt;Millennium Ecosystem Assessment&lt;/Author&gt;&lt;Year&gt;2005&lt;/Year&gt;&lt;RecNum&gt;2514&lt;/RecNum&gt;&lt;record&gt;&lt;rec-number&gt;2514&lt;/rec-number&gt;&lt;foreign-keys&gt;&lt;key app="EN" db-id="9azvdptwtsev5be2wd9xwz0420tss0f2etpp" timestamp="1294144223"&gt;2514&lt;/key&gt;&lt;/foreign-keys&gt;&lt;ref-type name="Report"&gt;27&lt;/ref-type&gt;&lt;contributors&gt;&lt;authors&gt;&lt;author&gt;Millennium Ecosystem Assessment,&lt;/author&gt;&lt;/authors&gt;&lt;/contributors&gt;&lt;titles&gt;&lt;title&gt;Ecosystems and Human Well-being:  Biodiversity Synthesis&lt;/title&gt;&lt;/titles&gt;&lt;dates&gt;&lt;year&gt;2005&lt;/year&gt;&lt;/dates&gt;&lt;pub-location&gt;Washington, D.C.&lt;/pub-location&gt;&lt;publisher&gt;World Resources Institute&lt;/publisher&gt;&lt;urls&gt;&lt;/urls&gt;&lt;/record&gt;&lt;/Cite&gt;&lt;/EndNote&gt;</w:instrText>
      </w:r>
      <w:r w:rsidR="00C5410D">
        <w:fldChar w:fldCharType="separate"/>
      </w:r>
      <w:r w:rsidR="002676AA">
        <w:rPr>
          <w:noProof/>
        </w:rPr>
        <w:t>(Millennium Ecosystem Assessment 2005; Bennett &amp; Balvanera 2007)</w:t>
      </w:r>
      <w:r w:rsidR="00C5410D">
        <w:fldChar w:fldCharType="end"/>
      </w:r>
      <w:r w:rsidR="007B7FBB">
        <w:t>.</w:t>
      </w:r>
      <w:r w:rsidR="00413A24">
        <w:t xml:space="preserve"> </w:t>
      </w:r>
      <w:r w:rsidR="00705B2D">
        <w:t>Managing for multiple services, however, is challenging</w:t>
      </w:r>
      <w:r w:rsidR="00D500F8">
        <w:t xml:space="preserve"> </w:t>
      </w:r>
      <w:r w:rsidR="00411093">
        <w:fldChar w:fldCharType="begin"/>
      </w:r>
      <w:r w:rsidR="002676AA">
        <w:instrText xml:space="preserve"> ADDIN EN.CITE &lt;EndNote&gt;&lt;Cite&gt;&lt;Author&gt;Rodriguez&lt;/Author&gt;&lt;Year&gt;2006&lt;/Year&gt;&lt;RecNum&gt;8373&lt;/RecNum&gt;&lt;DisplayText&gt;(Rodriguez&lt;style face="italic"&gt; et al.&lt;/style&gt; 2006; Raudsepp-Hearne, Peterson &amp;amp; Bennett 2010)&lt;/DisplayText&gt;&lt;record&gt;&lt;rec-number&gt;8373&lt;/rec-number&gt;&lt;foreign-keys&gt;&lt;key app="EN" db-id="9azvdptwtsev5be2wd9xwz0420tss0f2etpp" timestamp="1403667645"&gt;8373&lt;/key&gt;&lt;/foreign-keys&gt;&lt;ref-type name="Journal Article"&gt;17&lt;/ref-type&gt;&lt;contributors&gt;&lt;authors&gt;&lt;author&gt;Jon Paul Rodriguez&lt;/author&gt;&lt;author&gt;T. Douglas Beard, Jr.&lt;/author&gt;&lt;author&gt;Elena M. Bennett&lt;/author&gt;&lt;author&gt;Grame S. Cummings&lt;/author&gt;&lt;author&gt;Steven J. Cork&lt;/author&gt;&lt;author&gt;John Agard&lt;/author&gt;&lt;author&gt;Andrew P. Dobson&lt;/author&gt;&lt;author&gt;Garry D. Peterson&lt;/author&gt;&lt;/authors&gt;&lt;/contributors&gt;&lt;titles&gt;&lt;title&gt;Trade-offs across space, time and ecosystem services&lt;/title&gt;&lt;secondary-title&gt;Ecology and Society&lt;/secondary-title&gt;&lt;/titles&gt;&lt;periodical&gt;&lt;full-title&gt;Ecology and Society&lt;/full-title&gt;&lt;/periodical&gt;&lt;pages&gt;28&lt;/pages&gt;&lt;volume&gt;11&lt;/volume&gt;&lt;number&gt;1&lt;/number&gt;&lt;dates&gt;&lt;year&gt;2006&lt;/year&gt;&lt;/dates&gt;&lt;urls&gt;&lt;/urls&gt;&lt;/record&gt;&lt;/Cite&gt;&lt;Cite&gt;&lt;Author&gt;Raudsepp-Hearne&lt;/Author&gt;&lt;Year&gt;2010&lt;/Year&gt;&lt;RecNum&gt;8367&lt;/RecNum&gt;&lt;record&gt;&lt;rec-number&gt;8367&lt;/rec-number&gt;&lt;foreign-keys&gt;&lt;key app="EN" db-id="9azvdptwtsev5be2wd9xwz0420tss0f2etpp" timestamp="1403666863"&gt;8367&lt;/key&gt;&lt;/foreign-keys&gt;&lt;ref-type name="Journal Article"&gt;17&lt;/ref-type&gt;&lt;contributors&gt;&lt;authors&gt;&lt;author&gt;C. Raudsepp-Hearne&lt;/author&gt;&lt;author&gt;G. D. Peterson&lt;/author&gt;&lt;author&gt;E. M. Bennett&lt;/author&gt;&lt;/authors&gt;&lt;/contributors&gt;&lt;titles&gt;&lt;title&gt;Ecosystem service bundles for analyzing tradeoffs in diverse landscapes&lt;/title&gt;&lt;secondary-title&gt;Proceedings of the National Academy of Sciences&lt;/secondary-title&gt;&lt;/titles&gt;&lt;periodical&gt;&lt;full-title&gt;Proceedings of the National Academy of Sciences&lt;/full-title&gt;&lt;/periodical&gt;&lt;pages&gt;5242-5247&lt;/pages&gt;&lt;volume&gt;107&lt;/volume&gt;&lt;number&gt;11&lt;/number&gt;&lt;dates&gt;&lt;year&gt;2010&lt;/year&gt;&lt;/dates&gt;&lt;urls&gt;&lt;/urls&gt;&lt;/record&gt;&lt;/Cite&gt;&lt;/EndNote&gt;</w:instrText>
      </w:r>
      <w:r w:rsidR="00411093">
        <w:fldChar w:fldCharType="separate"/>
      </w:r>
      <w:r w:rsidR="002676AA">
        <w:rPr>
          <w:noProof/>
        </w:rPr>
        <w:t>(Rodriguez</w:t>
      </w:r>
      <w:r w:rsidR="002676AA" w:rsidRPr="002676AA">
        <w:rPr>
          <w:i/>
          <w:noProof/>
        </w:rPr>
        <w:t xml:space="preserve"> et al.</w:t>
      </w:r>
      <w:r w:rsidR="002676AA">
        <w:rPr>
          <w:noProof/>
        </w:rPr>
        <w:t xml:space="preserve"> 2006; Raudsepp-Hearne, Peterson &amp; Bennett 2010)</w:t>
      </w:r>
      <w:r w:rsidR="00411093">
        <w:fldChar w:fldCharType="end"/>
      </w:r>
      <w:r w:rsidR="00411093">
        <w:t xml:space="preserve">. </w:t>
      </w:r>
      <w:r w:rsidR="00D500F8">
        <w:t>In particular, t</w:t>
      </w:r>
      <w:r w:rsidR="00984F1D">
        <w:t>radeoffs</w:t>
      </w:r>
      <w:r w:rsidR="00770BDB">
        <w:t xml:space="preserve"> </w:t>
      </w:r>
      <w:r w:rsidR="00A200FD">
        <w:t>between</w:t>
      </w:r>
      <w:r w:rsidR="00770BDB">
        <w:t xml:space="preserve"> services can </w:t>
      </w:r>
      <w:r w:rsidR="00CF7B2E">
        <w:t>arise</w:t>
      </w:r>
      <w:r w:rsidR="00770BDB">
        <w:t xml:space="preserve"> when management actions that maximize one service </w:t>
      </w:r>
      <w:r w:rsidR="00CF7B2E">
        <w:t>disrupt</w:t>
      </w:r>
      <w:r w:rsidR="00770BDB">
        <w:t xml:space="preserve"> ecological processes that </w:t>
      </w:r>
      <w:r w:rsidR="00CF7B2E">
        <w:t>support another</w:t>
      </w:r>
      <w:r w:rsidR="00EA464F">
        <w:t xml:space="preserve"> </w:t>
      </w:r>
      <w:r w:rsidR="00CF7B2E">
        <w:fldChar w:fldCharType="begin"/>
      </w:r>
      <w:r w:rsidR="002676AA">
        <w:instrText xml:space="preserve"> ADDIN EN.CITE &lt;EndNote&gt;&lt;Cite&gt;&lt;Author&gt;Bennett&lt;/Author&gt;&lt;Year&gt;2009&lt;/Year&gt;&lt;RecNum&gt;8383&lt;/RecNum&gt;&lt;DisplayText&gt;(Bennett, Peterson &amp;amp; Gordon 2009)&lt;/DisplayText&gt;&lt;record&gt;&lt;rec-number&gt;8383&lt;/rec-number&gt;&lt;foreign-keys&gt;&lt;key app="EN" db-id="9azvdptwtsev5be2wd9xwz0420tss0f2etpp" timestamp="1403668732"&gt;8383&lt;/key&gt;&lt;/foreign-keys&gt;&lt;ref-type name="Journal Article"&gt;17&lt;/ref-type&gt;&lt;contributors&gt;&lt;authors&gt;&lt;author&gt;Elena M. Bennett&lt;/author&gt;&lt;author&gt;Garry D. Peterson&lt;/author&gt;&lt;author&gt;Line J. Gordon&lt;/author&gt;&lt;/authors&gt;&lt;/contributors&gt;&lt;titles&gt;&lt;title&gt;Understanding relationships among multiple ecosystem services&lt;/title&gt;&lt;secondary-title&gt;Ecology Letters&lt;/secondary-title&gt;&lt;/titles&gt;&lt;periodical&gt;&lt;full-title&gt;Ecology Letters&lt;/full-title&gt;&lt;/periodical&gt;&lt;pages&gt;1394-1404&lt;/pages&gt;&lt;volume&gt;12&lt;/volume&gt;&lt;dates&gt;&lt;year&gt;2009&lt;/year&gt;&lt;/dates&gt;&lt;urls&gt;&lt;/urls&gt;&lt;/record&gt;&lt;/Cite&gt;&lt;/EndNote&gt;</w:instrText>
      </w:r>
      <w:r w:rsidR="00CF7B2E">
        <w:fldChar w:fldCharType="separate"/>
      </w:r>
      <w:r w:rsidR="002676AA">
        <w:rPr>
          <w:noProof/>
        </w:rPr>
        <w:t>(Bennett, Peterson &amp; Gordon 2009)</w:t>
      </w:r>
      <w:r w:rsidR="00CF7B2E">
        <w:fldChar w:fldCharType="end"/>
      </w:r>
      <w:r w:rsidR="00CF7B2E">
        <w:t xml:space="preserve">. </w:t>
      </w:r>
    </w:p>
    <w:p w14:paraId="289B3FE7" w14:textId="77777777" w:rsidR="00FC7BC4" w:rsidRDefault="00FC7BC4" w:rsidP="00273624"/>
    <w:p w14:paraId="47B92465" w14:textId="322CDA4C" w:rsidR="00F104F3" w:rsidRDefault="00F104F3" w:rsidP="00273624">
      <w:r>
        <w:t xml:space="preserve">One approach to obtain a balanced supply of multiple services across landscapes is to map </w:t>
      </w:r>
      <w:r w:rsidR="00723D9A">
        <w:t>ecosystem service</w:t>
      </w:r>
      <w:r>
        <w:t xml:space="preserve"> production using observational datasets or biophysical landscape features, and then segregate </w:t>
      </w:r>
      <w:r w:rsidR="00E07853">
        <w:t>land use</w:t>
      </w:r>
      <w:r>
        <w:t xml:space="preserve"> according to production potential </w:t>
      </w:r>
      <w:r w:rsidRPr="00D02A83">
        <w:fldChar w:fldCharType="begin">
          <w:fldData xml:space="preserve">PEVuZE5vdGU+PENpdGU+PEF1dGhvcj5Hb2xkc3RlaW48L0F1dGhvcj48WWVhcj4yMDEyPC9ZZWFy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</w:fldData>
        </w:fldChar>
      </w:r>
      <w:r w:rsidR="002676AA">
        <w:instrText xml:space="preserve"> ADDIN EN.CITE </w:instrText>
      </w:r>
      <w:r w:rsidR="002676AA">
        <w:fldChar w:fldCharType="begin">
          <w:fldData xml:space="preserve">PEVuZE5vdGU+PENpdGU+PEF1dGhvcj5Hb2xkc3RlaW48L0F1dGhvcj48WWVhcj4yMDEyPC9ZZWFy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</w:fldData>
        </w:fldChar>
      </w:r>
      <w:r w:rsidR="002676AA">
        <w:instrText xml:space="preserve"> ADDIN EN.CITE.DATA </w:instrText>
      </w:r>
      <w:r w:rsidR="002676AA">
        <w:fldChar w:fldCharType="end"/>
      </w:r>
      <w:r w:rsidRPr="00D02A83">
        <w:fldChar w:fldCharType="separate"/>
      </w:r>
      <w:r w:rsidR="002676AA">
        <w:rPr>
          <w:noProof/>
        </w:rPr>
        <w:t>(Goldstein</w:t>
      </w:r>
      <w:r w:rsidR="002676AA" w:rsidRPr="002676AA">
        <w:rPr>
          <w:i/>
          <w:noProof/>
        </w:rPr>
        <w:t xml:space="preserve"> et al.</w:t>
      </w:r>
      <w:r w:rsidR="002676AA">
        <w:rPr>
          <w:noProof/>
        </w:rPr>
        <w:t xml:space="preserve"> 2012; Zheng</w:t>
      </w:r>
      <w:r w:rsidR="002676AA" w:rsidRPr="002676AA">
        <w:rPr>
          <w:i/>
          <w:noProof/>
        </w:rPr>
        <w:t xml:space="preserve"> et al.</w:t>
      </w:r>
      <w:r w:rsidR="002676AA">
        <w:rPr>
          <w:noProof/>
        </w:rPr>
        <w:t xml:space="preserve"> 2016)</w:t>
      </w:r>
      <w:r w:rsidRPr="00D02A83">
        <w:fldChar w:fldCharType="end"/>
      </w:r>
      <w:r>
        <w:t xml:space="preserve">. </w:t>
      </w:r>
      <w:r w:rsidR="008045AF">
        <w:t xml:space="preserve">Rather than mitigate tradeoffs that arise from management, this approach </w:t>
      </w:r>
      <w:r w:rsidR="001C3397">
        <w:t>subdivides the landscape int</w:t>
      </w:r>
      <w:r w:rsidR="00A243D2">
        <w:t xml:space="preserve">o areas that maximize single </w:t>
      </w:r>
      <w:r w:rsidR="00723D9A">
        <w:t>ecosystem services</w:t>
      </w:r>
      <w:r w:rsidR="00A243D2">
        <w:t xml:space="preserve">. </w:t>
      </w:r>
      <w:r w:rsidRPr="00B86D33">
        <w:t xml:space="preserve">The Nature Conservancy and the Natural Capital Project have used ecosystem service mapping to designate reserve boundaries, choose target locations for carbon sequestration investment, and guide development plans </w:t>
      </w:r>
      <w:r w:rsidRPr="00B86D33">
        <w:fldChar w:fldCharType="begin">
          <w:fldData xml:space="preserve">PEVuZE5vdGU+PENpdGU+PEF1dGhvcj5BcmtlbWE8L0F1dGhvcj48WWVhcj4yMDE1PC9ZZWFyPjxS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</w:fldData>
        </w:fldChar>
      </w:r>
      <w:r w:rsidR="002676AA">
        <w:instrText xml:space="preserve"> ADDIN EN.CITE </w:instrText>
      </w:r>
      <w:r w:rsidR="002676AA">
        <w:fldChar w:fldCharType="begin">
          <w:fldData xml:space="preserve">PEVuZE5vdGU+PENpdGU+PEF1dGhvcj5BcmtlbWE8L0F1dGhvcj48WWVhcj4yMDE1PC9ZZWFyPjxS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</w:fldData>
        </w:fldChar>
      </w:r>
      <w:r w:rsidR="002676AA">
        <w:instrText xml:space="preserve"> ADDIN EN.CITE.DATA </w:instrText>
      </w:r>
      <w:r w:rsidR="002676AA">
        <w:fldChar w:fldCharType="end"/>
      </w:r>
      <w:r w:rsidRPr="00B86D33">
        <w:fldChar w:fldCharType="separate"/>
      </w:r>
      <w:r w:rsidR="002676AA">
        <w:rPr>
          <w:noProof/>
        </w:rPr>
        <w:t>(Chan</w:t>
      </w:r>
      <w:r w:rsidR="002676AA" w:rsidRPr="002676AA">
        <w:rPr>
          <w:i/>
          <w:noProof/>
        </w:rPr>
        <w:t xml:space="preserve"> et al.</w:t>
      </w:r>
      <w:r w:rsidR="002676AA">
        <w:rPr>
          <w:noProof/>
        </w:rPr>
        <w:t xml:space="preserve"> 2006; Nelson</w:t>
      </w:r>
      <w:r w:rsidR="002676AA" w:rsidRPr="002676AA">
        <w:rPr>
          <w:i/>
          <w:noProof/>
        </w:rPr>
        <w:t xml:space="preserve"> et al.</w:t>
      </w:r>
      <w:r w:rsidR="002676AA">
        <w:rPr>
          <w:noProof/>
        </w:rPr>
        <w:t xml:space="preserve"> 2009; Arkema</w:t>
      </w:r>
      <w:r w:rsidR="002676AA" w:rsidRPr="002676AA">
        <w:rPr>
          <w:i/>
          <w:noProof/>
        </w:rPr>
        <w:t xml:space="preserve"> et al.</w:t>
      </w:r>
      <w:r w:rsidR="002676AA">
        <w:rPr>
          <w:noProof/>
        </w:rPr>
        <w:t xml:space="preserve"> 2015)</w:t>
      </w:r>
      <w:r w:rsidRPr="00B86D33">
        <w:fldChar w:fldCharType="end"/>
      </w:r>
      <w:r w:rsidRPr="00B86D33">
        <w:t xml:space="preserve">. </w:t>
      </w:r>
      <w:r>
        <w:t xml:space="preserve">Similarly, US federal agencies such as the Bureau of Land Management (BLM) employ </w:t>
      </w:r>
      <w:r w:rsidRPr="00891E7E">
        <w:t>special planning designations for specific uses such as recreation</w:t>
      </w:r>
      <w:r>
        <w:t xml:space="preserve"> areas</w:t>
      </w:r>
      <w:r w:rsidRPr="00891E7E">
        <w:t>, wilderness areas, or areas of critical environmental concern</w:t>
      </w:r>
      <w:r>
        <w:t xml:space="preserve"> to ensure land will be managed for particular purposes </w:t>
      </w:r>
      <w:r>
        <w:fldChar w:fldCharType="begin"/>
      </w:r>
      <w:r>
        <w:instrText xml:space="preserve"> ADDIN EN.CITE &lt;EndNote&gt;&lt;Cite&gt;&lt;Author&gt;US Department of the Interior&lt;/Author&gt;&lt;Year&gt;2019&lt;/Year&gt;&lt;RecNum&gt;22562&lt;/RecNum&gt;&lt;DisplayText&gt;(US Department of the Interior 2019)&lt;/DisplayText&gt;&lt;record&gt;&lt;rec-number&gt;22562&lt;/rec-number&gt;&lt;foreign-keys&gt;&lt;key app="EN" db-id="9azvdptwtsev5be2wd9xwz0420tss0f2etpp" timestamp="1560869314"&gt;22562&lt;/key&gt;&lt;/foreign-keys&gt;&lt;ref-type name="Journal Article"&gt;17&lt;/ref-type&gt;&lt;contributors&gt;&lt;authors&gt;&lt;author&gt;US Department of the Interior,&lt;/author&gt;&lt;/authors&gt;&lt;/contributors&gt;&lt;titles&gt;&lt;title&gt;Special Planning Designations&lt;/title&gt;&lt;secondary-title&gt;https://www.blm.gov/programs/planning-and-nepa/planning-101/special-planning-designations&lt;/secondary-title&gt;&lt;/titles&gt;&lt;periodical&gt;&lt;full-title&gt;https://www.blm.gov/programs/planning-and-nepa/planning-101/special-planning-designations&lt;/full-title&gt;&lt;/periodical&gt;&lt;dates&gt;&lt;year&gt;2019&lt;/year&gt;&lt;/dates&gt;&lt;urls&gt;&lt;/urls&gt;&lt;/record&gt;&lt;/Cite&gt;&lt;/EndNote&gt;</w:instrText>
      </w:r>
      <w:r>
        <w:fldChar w:fldCharType="separate"/>
      </w:r>
      <w:r>
        <w:rPr>
          <w:noProof/>
        </w:rPr>
        <w:t>(US Department of the Interior 2019)</w:t>
      </w:r>
      <w:r>
        <w:fldChar w:fldCharType="end"/>
      </w:r>
      <w:r>
        <w:t>.</w:t>
      </w:r>
    </w:p>
    <w:p w14:paraId="3B0DE225" w14:textId="77777777" w:rsidR="00F42019" w:rsidRPr="00B86D33" w:rsidRDefault="00F42019" w:rsidP="002C549B"/>
    <w:p w14:paraId="6362FDC4" w14:textId="4A5F227D" w:rsidR="00C015B5" w:rsidRDefault="00F42019" w:rsidP="002C549B">
      <w:r w:rsidRPr="00B86D33">
        <w:t xml:space="preserve">An alternative </w:t>
      </w:r>
      <w:r w:rsidR="00AD20DC">
        <w:t>approach to</w:t>
      </w:r>
      <w:r w:rsidR="00C015B5">
        <w:t xml:space="preserve"> provide multiple </w:t>
      </w:r>
      <w:r w:rsidR="00723D9A">
        <w:t>ecosystem services</w:t>
      </w:r>
      <w:r w:rsidR="00C015B5">
        <w:t xml:space="preserve"> in a landscape </w:t>
      </w:r>
      <w:r w:rsidR="001A632F">
        <w:t xml:space="preserve">is </w:t>
      </w:r>
      <w:r w:rsidR="00C015B5">
        <w:t xml:space="preserve">to </w:t>
      </w:r>
      <w:r w:rsidR="001A632F">
        <w:t xml:space="preserve">modify current management so that </w:t>
      </w:r>
      <w:r w:rsidR="00FC63BD">
        <w:t xml:space="preserve">actions </w:t>
      </w:r>
      <w:r w:rsidR="00DD7607">
        <w:t>focused on production</w:t>
      </w:r>
      <w:r w:rsidR="001A632F">
        <w:t xml:space="preserve"> of one </w:t>
      </w:r>
      <w:r w:rsidR="00D94DF2">
        <w:t>ecosystem service</w:t>
      </w:r>
      <w:r w:rsidR="00D94DF2" w:rsidRPr="00F102A1">
        <w:t xml:space="preserve"> </w:t>
      </w:r>
      <w:r w:rsidR="001A632F">
        <w:t xml:space="preserve">do not diminish the provision of other target services </w:t>
      </w:r>
      <w:r w:rsidR="003B70AE" w:rsidRPr="00787502">
        <w:fldChar w:fldCharType="begin"/>
      </w:r>
      <w:r w:rsidR="002676AA">
        <w:instrText xml:space="preserve"> ADDIN EN.CITE &lt;EndNote&gt;&lt;Cite&gt;&lt;Author&gt;Bennett&lt;/Author&gt;&lt;Year&gt;2009&lt;/Year&gt;&lt;RecNum&gt;8383&lt;/RecNum&gt;&lt;DisplayText&gt;(Bennett, Peterson &amp;amp; Gordon 2009)&lt;/DisplayText&gt;&lt;record&gt;&lt;rec-number&gt;8383&lt;/rec-number&gt;&lt;foreign-keys&gt;&lt;key app="EN" db-id="9azvdptwtsev5be2wd9xwz0420tss0f2etpp" timestamp="1403668732"&gt;8383&lt;/key&gt;&lt;/foreign-keys&gt;&lt;ref-type name="Journal Article"&gt;17&lt;/ref-type&gt;&lt;contributors&gt;&lt;authors&gt;&lt;author&gt;Elena M. Bennett&lt;/author&gt;&lt;author&gt;Garry D. Peterson&lt;/author&gt;&lt;author&gt;Line J. Gordon&lt;/author&gt;&lt;/authors&gt;&lt;/contributors&gt;&lt;titles&gt;&lt;title&gt;Understanding relationships among multiple ecosystem services&lt;/title&gt;&lt;secondary-title&gt;Ecology Letters&lt;/secondary-title&gt;&lt;/titles&gt;&lt;periodical&gt;&lt;full-title&gt;Ecology Letters&lt;/full-title&gt;&lt;/periodical&gt;&lt;pages&gt;1394-1404&lt;/pages&gt;&lt;volume&gt;12&lt;/volume&gt;&lt;dates&gt;&lt;year&gt;2009&lt;/year&gt;&lt;/dates&gt;&lt;urls&gt;&lt;/urls&gt;&lt;/record&gt;&lt;/Cite&gt;&lt;/EndNote&gt;</w:instrText>
      </w:r>
      <w:r w:rsidR="003B70AE" w:rsidRPr="00787502">
        <w:fldChar w:fldCharType="separate"/>
      </w:r>
      <w:r w:rsidR="002676AA">
        <w:rPr>
          <w:noProof/>
        </w:rPr>
        <w:t>(Bennett, Peterson &amp; Gordon 2009)</w:t>
      </w:r>
      <w:r w:rsidR="003B70AE" w:rsidRPr="00787502">
        <w:fldChar w:fldCharType="end"/>
      </w:r>
      <w:r w:rsidR="008A6EE8" w:rsidRPr="00787502">
        <w:t>.</w:t>
      </w:r>
      <w:r w:rsidRPr="00787502">
        <w:t xml:space="preserve"> </w:t>
      </w:r>
      <w:r w:rsidR="00C015B5">
        <w:t xml:space="preserve">Altering management rather than segregating landscapes may be desirable when target </w:t>
      </w:r>
      <w:r w:rsidR="00D94DF2">
        <w:t xml:space="preserve">ecosystem services </w:t>
      </w:r>
      <w:r w:rsidR="00C015B5">
        <w:t>are generated in</w:t>
      </w:r>
      <w:r w:rsidR="009B4C08">
        <w:t xml:space="preserve"> </w:t>
      </w:r>
      <w:r w:rsidR="00C015B5">
        <w:t>the same location on landscapes</w:t>
      </w:r>
      <w:r w:rsidR="00685EC5">
        <w:t xml:space="preserve">, </w:t>
      </w:r>
      <w:r w:rsidR="00142DDC">
        <w:t xml:space="preserve">i.e., </w:t>
      </w:r>
      <w:r w:rsidR="00D94DF2">
        <w:t>ecosystem service</w:t>
      </w:r>
      <w:r w:rsidR="00D94DF2" w:rsidRPr="00F102A1">
        <w:t xml:space="preserve"> </w:t>
      </w:r>
      <w:r w:rsidR="009B4C08">
        <w:t xml:space="preserve">hotspots </w:t>
      </w:r>
      <w:r w:rsidR="009B4C08">
        <w:fldChar w:fldCharType="begin"/>
      </w:r>
      <w:r w:rsidR="002676AA">
        <w:instrText xml:space="preserve"> ADDIN EN.CITE &lt;EndNote&gt;&lt;Cite&gt;&lt;Author&gt;Turner&lt;/Author&gt;&lt;Year&gt;2013&lt;/Year&gt;&lt;RecNum&gt;22564&lt;/RecNum&gt;&lt;DisplayText&gt;(Turner, Donato &amp;amp; Romme 2013)&lt;/DisplayText&gt;&lt;record&gt;&lt;rec-number&gt;22564&lt;/rec-number&gt;&lt;foreign-keys&gt;&lt;key app="EN" db-id="9azvdptwtsev5be2wd9xwz0420tss0f2etpp" timestamp="1560985729"&gt;22564&lt;/key&gt;&lt;/foreign-keys&gt;&lt;ref-type name="Journal Article"&gt;17&lt;/ref-type&gt;&lt;contributors&gt;&lt;authors&gt;&lt;author&gt;Turner, Monica G&lt;/author&gt;&lt;author&gt;Donato, Daniel C&lt;/author&gt;&lt;author&gt;Romme, William H&lt;/author&gt;&lt;/authors&gt;&lt;/contributors&gt;&lt;titles&gt;&lt;title&gt;Consequences of spatial heterogeneity for ecosystem services in changing forest landscapes: priorities for future research&lt;/title&gt;&lt;secondary-title&gt;Landscape ecology&lt;/secondary-title&gt;&lt;/titles&gt;&lt;periodical&gt;&lt;full-title&gt;Landscape Ecology&lt;/full-title&gt;&lt;/periodical&gt;&lt;pages&gt;1081-1097&lt;/pages&gt;&lt;volume&gt;28&lt;/volume&gt;&lt;number&gt;6&lt;/number&gt;&lt;dates&gt;&lt;year&gt;2013&lt;/year&gt;&lt;/dates&gt;&lt;isbn&gt;0921-2973&lt;/isbn&gt;&lt;urls&gt;&lt;/urls&gt;&lt;/record&gt;&lt;/Cite&gt;&lt;/EndNote&gt;</w:instrText>
      </w:r>
      <w:r w:rsidR="009B4C08">
        <w:fldChar w:fldCharType="separate"/>
      </w:r>
      <w:r w:rsidR="002676AA">
        <w:rPr>
          <w:noProof/>
        </w:rPr>
        <w:t>(Turner, Donato &amp; Romme 2013)</w:t>
      </w:r>
      <w:r w:rsidR="009B4C08">
        <w:fldChar w:fldCharType="end"/>
      </w:r>
      <w:r w:rsidR="009B4C08">
        <w:t xml:space="preserve"> </w:t>
      </w:r>
      <w:r w:rsidR="00C015B5">
        <w:t xml:space="preserve">and when these key locations </w:t>
      </w:r>
      <w:r w:rsidR="00594F13">
        <w:t>are</w:t>
      </w:r>
      <w:r w:rsidR="00C015B5">
        <w:t xml:space="preserve"> limited. </w:t>
      </w:r>
      <w:r w:rsidR="00C86BC1">
        <w:t>D</w:t>
      </w:r>
      <w:r w:rsidR="00C015B5">
        <w:t xml:space="preserve">iscovering </w:t>
      </w:r>
      <w:r w:rsidR="00594F13">
        <w:t>management</w:t>
      </w:r>
      <w:r w:rsidRPr="00787502">
        <w:t xml:space="preserve"> solutions require</w:t>
      </w:r>
      <w:r w:rsidR="00C015B5">
        <w:t>s</w:t>
      </w:r>
      <w:r w:rsidRPr="00787502">
        <w:t xml:space="preserve"> </w:t>
      </w:r>
      <w:r w:rsidR="006B5753">
        <w:t>an</w:t>
      </w:r>
      <w:r w:rsidR="008A6EE8" w:rsidRPr="00787502">
        <w:t xml:space="preserve"> understand</w:t>
      </w:r>
      <w:r w:rsidR="006B5753">
        <w:t xml:space="preserve">ing </w:t>
      </w:r>
      <w:r w:rsidR="00C015B5">
        <w:t xml:space="preserve">of </w:t>
      </w:r>
      <w:r w:rsidR="006B5753">
        <w:t xml:space="preserve">how a range of </w:t>
      </w:r>
      <w:r w:rsidR="00C015B5">
        <w:t xml:space="preserve">possible </w:t>
      </w:r>
      <w:r w:rsidR="008A6EE8" w:rsidRPr="00787502">
        <w:t>actions influence</w:t>
      </w:r>
      <w:r w:rsidRPr="00787502">
        <w:t xml:space="preserve"> ecosystem functio</w:t>
      </w:r>
      <w:r w:rsidR="00C015B5">
        <w:t xml:space="preserve">ning and </w:t>
      </w:r>
      <w:r w:rsidR="00EF2510">
        <w:t xml:space="preserve">the </w:t>
      </w:r>
      <w:r w:rsidR="00C86BC1">
        <w:t xml:space="preserve">resulting </w:t>
      </w:r>
      <w:r w:rsidR="00723D9A">
        <w:t>service</w:t>
      </w:r>
      <w:r w:rsidR="00C015B5">
        <w:t xml:space="preserve"> </w:t>
      </w:r>
      <w:r w:rsidR="0015452D">
        <w:t xml:space="preserve">provision </w:t>
      </w:r>
      <w:r w:rsidR="00E14164">
        <w:fldChar w:fldCharType="begin"/>
      </w:r>
      <w:r w:rsidR="002676AA">
        <w:instrText xml:space="preserve"> ADDIN EN.CITE &lt;EndNote&gt;&lt;Cite&gt;&lt;Author&gt;Bennett&lt;/Author&gt;&lt;Year&gt;2009&lt;/Year&gt;&lt;RecNum&gt;8383&lt;/RecNum&gt;&lt;DisplayText&gt;(Bennett, Peterson &amp;amp; Gordon 2009; Cardinale&lt;style face="italic"&gt; et al.&lt;/style&gt; 2012)&lt;/DisplayText&gt;&lt;record&gt;&lt;rec-number&gt;8383&lt;/rec-number&gt;&lt;foreign-keys&gt;&lt;key app="EN" db-id="9azvdptwtsev5be2wd9xwz0420tss0f2etpp" timestamp="1403668732"&gt;8383&lt;/key&gt;&lt;/foreign-keys&gt;&lt;ref-type name="Journal Article"&gt;17&lt;/ref-type&gt;&lt;contributors&gt;&lt;authors&gt;&lt;author&gt;Elena M. Bennett&lt;/author&gt;&lt;author&gt;Garry D. Peterson&lt;/author&gt;&lt;author&gt;Line J. Gordon&lt;/author&gt;&lt;/authors&gt;&lt;/contributors&gt;&lt;titles&gt;&lt;title&gt;Understanding relationships among multiple ecosystem services&lt;/title&gt;&lt;secondary-title&gt;Ecology Letters&lt;/secondary-title&gt;&lt;/titles&gt;&lt;periodical&gt;&lt;full-title&gt;Ecology Letters&lt;/full-title&gt;&lt;/periodical&gt;&lt;pages&gt;1394-1404&lt;/pages&gt;&lt;volume&gt;12&lt;/volume&gt;&lt;dates&gt;&lt;year&gt;2009&lt;/year&gt;&lt;/dates&gt;&lt;urls&gt;&lt;/urls&gt;&lt;/record&gt;&lt;/Cite&gt;&lt;Cite&gt;&lt;Author&gt;Cardinale&lt;/Author&gt;&lt;Year&gt;2012&lt;/Year&gt;&lt;RecNum&gt;8294&lt;/RecNum&gt;&lt;record&gt;&lt;rec-number&gt;8294&lt;/rec-number&gt;&lt;foreign-keys&gt;&lt;key app="EN" db-id="9azvdptwtsev5be2wd9xwz0420tss0f2etpp" timestamp="1347677641"&gt;8294&lt;/key&gt;&lt;/foreign-keys&gt;&lt;ref-type name="Journal Article"&gt;17&lt;/ref-type&gt;&lt;contributors&gt;&lt;authors&gt;&lt;author&gt;Cardinale, Bradley&lt;/author&gt;&lt;author&gt;Duffy, Emmett&lt;/author&gt;&lt;author&gt;Gonzalez, Andrew&lt;/author&gt;&lt;author&gt;Hooper, David U.&lt;/author&gt;&lt;author&gt;Perrings, Charles&lt;/author&gt;&lt;author&gt;Venail, Patrick&lt;/author&gt;&lt;author&gt;Narwani, Anita&lt;/author&gt;&lt;author&gt;Mace, Georgina M.&lt;/author&gt;&lt;author&gt;Tilman, David&lt;/author&gt;&lt;author&gt;Wardle, David A.&lt;/author&gt;&lt;author&gt;Kinzig, Ann P.&lt;/author&gt;&lt;author&gt;Daily, Gretchen C.&lt;/author&gt;&lt;author&gt;Loreau, Michel&lt;/author&gt;&lt;author&gt;Grace, James B.&lt;/author&gt;&lt;author&gt;Larigauderie, Anne&lt;/author&gt;&lt;author&gt;Srivastava, Diane S.&lt;/author&gt;&lt;author&gt;Naeem, Shahid&lt;/author&gt;&lt;/authors&gt;&lt;/contributors&gt;&lt;titles&gt;&lt;title&gt;Biodiversity loss and its impact on humanity&lt;/title&gt;&lt;secondary-title&gt;Nature&lt;/secondary-title&gt;&lt;/titles&gt;&lt;periodical&gt;&lt;full-title&gt;Nature&lt;/full-title&gt;&lt;/periodical&gt;&lt;pages&gt;59-67&lt;/pages&gt;&lt;volume&gt;486&lt;/volume&gt;&lt;dates&gt;&lt;year&gt;2012&lt;/year&gt;&lt;/dates&gt;&lt;urls&gt;&lt;/urls&gt;&lt;/record&gt;&lt;/Cite&gt;&lt;/EndNote&gt;</w:instrText>
      </w:r>
      <w:r w:rsidR="00E14164">
        <w:fldChar w:fldCharType="separate"/>
      </w:r>
      <w:r w:rsidR="002676AA">
        <w:rPr>
          <w:noProof/>
        </w:rPr>
        <w:t>(Bennett, Peterson &amp; Gordon 2009; Cardinale</w:t>
      </w:r>
      <w:r w:rsidR="002676AA" w:rsidRPr="002676AA">
        <w:rPr>
          <w:i/>
          <w:noProof/>
        </w:rPr>
        <w:t xml:space="preserve"> et al.</w:t>
      </w:r>
      <w:r w:rsidR="002676AA">
        <w:rPr>
          <w:noProof/>
        </w:rPr>
        <w:t xml:space="preserve"> 2012)</w:t>
      </w:r>
      <w:r w:rsidR="00E14164">
        <w:fldChar w:fldCharType="end"/>
      </w:r>
      <w:r w:rsidRPr="00787502">
        <w:t>.</w:t>
      </w:r>
      <w:r w:rsidR="008A6EE8" w:rsidRPr="00787502">
        <w:t xml:space="preserve"> </w:t>
      </w:r>
    </w:p>
    <w:p w14:paraId="21FFFCE9" w14:textId="77777777" w:rsidR="00D31E38" w:rsidRDefault="00D31E38" w:rsidP="00653C05"/>
    <w:p w14:paraId="59C3DFF9" w14:textId="03A6BA14" w:rsidR="00B94A7B" w:rsidRDefault="00B94A7B" w:rsidP="00B94A7B">
      <w:r>
        <w:t>An example of multi-use landscapes where ecosystem service tradeoffs commonly occur are rangelands</w:t>
      </w:r>
      <w:r w:rsidR="00E45868">
        <w:t xml:space="preserve"> </w:t>
      </w:r>
      <w:r w:rsidR="00E45868">
        <w:fldChar w:fldCharType="begin"/>
      </w:r>
      <w:r w:rsidR="00E45868">
        <w:instrText xml:space="preserve"> ADDIN EN.CITE &lt;EndNote&gt;&lt;Cite&gt;&lt;Author&gt;Bestelmeyer&lt;/Author&gt;&lt;Year&gt;2012&lt;/Year&gt;&lt;RecNum&gt;22351&lt;/RecNum&gt;&lt;DisplayText&gt;(Bestelmeyer &amp;amp; Briske 2012)&lt;/DisplayText&gt;&lt;record&gt;&lt;rec-number&gt;22351&lt;/rec-number&gt;&lt;foreign-keys&gt;&lt;key app="EN" db-id="9azvdptwtsev5be2wd9xwz0420tss0f2etpp" timestamp="1491832929"&gt;22351&lt;/key&gt;&lt;/foreign-keys&gt;&lt;ref-type name="Journal Article"&gt;17&lt;/ref-type&gt;&lt;contributors&gt;&lt;authors&gt;&lt;author&gt;Bestelmeyer, B. T.&lt;/author&gt;&lt;author&gt;Briske, David D.&lt;/author&gt;&lt;/authors&gt;&lt;/contributors&gt;&lt;titles&gt;&lt;title&gt;Grand challenges for resilience-based management of rangelands&lt;/title&gt;&lt;secondary-title&gt;Rangeland Ecology &amp;amp; Management&lt;/secondary-title&gt;&lt;/titles&gt;&lt;periodical&gt;&lt;full-title&gt;Rangeland Ecology &amp;amp; Management&lt;/full-title&gt;&lt;/periodical&gt;&lt;pages&gt;654-663&lt;/pages&gt;&lt;volume&gt;64&lt;/volume&gt;&lt;number&gt;6&lt;/number&gt;&lt;dates&gt;&lt;year&gt;2012&lt;/year&gt;&lt;/dates&gt;&lt;urls&gt;&lt;/urls&gt;&lt;/record&gt;&lt;/Cite&gt;&lt;/EndNote&gt;</w:instrText>
      </w:r>
      <w:r w:rsidR="00E45868">
        <w:fldChar w:fldCharType="separate"/>
      </w:r>
      <w:r w:rsidR="00E45868">
        <w:rPr>
          <w:noProof/>
        </w:rPr>
        <w:t>(Bestelmeyer &amp; Briske 2012)</w:t>
      </w:r>
      <w:r w:rsidR="00E45868">
        <w:fldChar w:fldCharType="end"/>
      </w:r>
      <w:r>
        <w:t xml:space="preserve">. These areas are estimated to comprise 40-50% of the earth’s ice-free land surface </w:t>
      </w:r>
      <w:r>
        <w:fldChar w:fldCharType="begin"/>
      </w:r>
      <w:r w:rsidR="002676AA">
        <w:instrText xml:space="preserve"> ADDIN EN.CITE &lt;EndNote&gt;&lt;Cite&gt;&lt;Author&gt;Sala&lt;/Author&gt;&lt;Year&gt;2017&lt;/Year&gt;&lt;RecNum&gt;22456&lt;/RecNum&gt;&lt;DisplayText&gt;(Sala&lt;style face="italic"&gt; et al.&lt;/style&gt; 2017)&lt;/DisplayText&gt;&lt;record&gt;&lt;rec-number&gt;22456&lt;/rec-number&gt;&lt;foreign-keys&gt;&lt;key app="EN" db-id="9azvdptwtsev5be2wd9xwz0420tss0f2etpp" timestamp="1519436559"&gt;22456&lt;/key&gt;&lt;/foreign-keys&gt;&lt;ref-type name="Book Section"&gt;5&lt;/ref-type&gt;&lt;contributors&gt;&lt;authors&gt;&lt;author&gt;Sala, O. E.&lt;/author&gt;&lt;author&gt;Yahdjian, Laura&lt;/author&gt;&lt;author&gt;Havstad, K. M.&lt;/author&gt;&lt;author&gt;Aguiar, M. R.&lt;/author&gt;&lt;/authors&gt;&lt;secondary-authors&gt;&lt;author&gt;Briske, David D.&lt;/author&gt;&lt;/secondary-authors&gt;&lt;/contributors&gt;&lt;titles&gt;&lt;title&gt;Rangeland Ecosystem Services: Nature’s Supply and Humans’ Demand&lt;/title&gt;&lt;secondary-title&gt;Rangeland Systems&lt;/secondary-title&gt;&lt;/titles&gt;&lt;dates&gt;&lt;year&gt;2017&lt;/year&gt;&lt;/dates&gt;&lt;publisher&gt;Springer, Cham&lt;/publisher&gt;&lt;urls&gt;&lt;/urls&gt;&lt;/record&gt;&lt;/Cite&gt;&lt;/EndNote&gt;</w:instrText>
      </w:r>
      <w:r>
        <w:fldChar w:fldCharType="separate"/>
      </w:r>
      <w:r w:rsidR="002676AA">
        <w:rPr>
          <w:noProof/>
        </w:rPr>
        <w:t>(Sala</w:t>
      </w:r>
      <w:r w:rsidR="002676AA" w:rsidRPr="002676AA">
        <w:rPr>
          <w:i/>
          <w:noProof/>
        </w:rPr>
        <w:t xml:space="preserve"> et al.</w:t>
      </w:r>
      <w:r w:rsidR="002676AA">
        <w:rPr>
          <w:noProof/>
        </w:rPr>
        <w:t xml:space="preserve"> 2017)</w:t>
      </w:r>
      <w:r>
        <w:fldChar w:fldCharType="end"/>
      </w:r>
      <w:r>
        <w:t xml:space="preserve">. A major use of the worlds rangelands is to support human livelihoods via livestock production </w:t>
      </w:r>
      <w:r w:rsidRPr="00440EAD">
        <w:fldChar w:fldCharType="begin">
          <w:fldData xml:space="preserve">PEVuZE5vdGU+PENpdGU+PEF1dGhvcj5Zb3JrPC9BdXRob3I+PFllYXI+MjAxOTwvWWVhcj48UmVj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</w:fldData>
        </w:fldChar>
      </w:r>
      <w:r w:rsidR="002676AA">
        <w:instrText xml:space="preserve"> ADDIN EN.CITE </w:instrText>
      </w:r>
      <w:r w:rsidR="002676AA">
        <w:fldChar w:fldCharType="begin">
          <w:fldData xml:space="preserve">PEVuZE5vdGU+PENpdGU+PEF1dGhvcj5Zb3JrPC9BdXRob3I+PFllYXI+MjAxOTwvWWVhcj48UmVj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</w:fldData>
        </w:fldChar>
      </w:r>
      <w:r w:rsidR="002676AA">
        <w:instrText xml:space="preserve"> ADDIN EN.CITE.DATA </w:instrText>
      </w:r>
      <w:r w:rsidR="002676AA">
        <w:fldChar w:fldCharType="end"/>
      </w:r>
      <w:r w:rsidRPr="00440EAD">
        <w:fldChar w:fldCharType="separate"/>
      </w:r>
      <w:r w:rsidR="002676AA">
        <w:rPr>
          <w:noProof/>
        </w:rPr>
        <w:t>(Yahdjian, Sala &amp; Havstad 2015; York, Brunson &amp; Hulvey 2019)</w:t>
      </w:r>
      <w:r w:rsidRPr="00440EAD">
        <w:fldChar w:fldCharType="end"/>
      </w:r>
      <w:r>
        <w:t>. However, as the global population continues to grow, people</w:t>
      </w:r>
      <w:r w:rsidRPr="00EA66A4">
        <w:t xml:space="preserve"> </w:t>
      </w:r>
      <w:r>
        <w:t xml:space="preserve">increasingly </w:t>
      </w:r>
      <w:r w:rsidRPr="00EA66A4">
        <w:t xml:space="preserve">expect rangelands to </w:t>
      </w:r>
      <w:r>
        <w:t>supply additional ecosystem goods and services such as</w:t>
      </w:r>
      <w:r w:rsidR="0026429D">
        <w:t xml:space="preserve"> </w:t>
      </w:r>
      <w:r>
        <w:t xml:space="preserve">sustained water supplies, habitat for wildlife, and carbon sequestration </w:t>
      </w:r>
      <w:r w:rsidRPr="00DC2BDA">
        <w:rPr>
          <w:noProof/>
        </w:rPr>
        <w:fldChar w:fldCharType="begin">
          <w:fldData xml:space="preserve">PEVuZE5vdGU+PENpdGU+PEF1dGhvcj5CZW5uZXR0PC9BdXRob3I+PFllYXI+MjAwNzwvWWVhcj48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</w:fldData>
        </w:fldChar>
      </w:r>
      <w:r w:rsidR="002676AA">
        <w:rPr>
          <w:noProof/>
        </w:rPr>
        <w:instrText xml:space="preserve"> ADDIN EN.CITE </w:instrText>
      </w:r>
      <w:r w:rsidR="002676AA">
        <w:rPr>
          <w:noProof/>
        </w:rPr>
        <w:fldChar w:fldCharType="begin">
          <w:fldData xml:space="preserve">PEVuZE5vdGU+PENpdGU+PEF1dGhvcj5CZW5uZXR0PC9BdXRob3I+PFllYXI+MjAwNzwvWWVhcj48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</w:fldData>
        </w:fldChar>
      </w:r>
      <w:r w:rsidR="002676AA">
        <w:rPr>
          <w:noProof/>
        </w:rPr>
        <w:instrText xml:space="preserve"> ADDIN EN.CITE.DATA </w:instrText>
      </w:r>
      <w:r w:rsidR="002676AA">
        <w:rPr>
          <w:noProof/>
        </w:rPr>
      </w:r>
      <w:r w:rsidR="002676AA">
        <w:rPr>
          <w:noProof/>
        </w:rPr>
        <w:fldChar w:fldCharType="end"/>
      </w:r>
      <w:r w:rsidRPr="00DC2BDA">
        <w:rPr>
          <w:noProof/>
        </w:rPr>
      </w:r>
      <w:r w:rsidRPr="00DC2BDA">
        <w:rPr>
          <w:noProof/>
        </w:rPr>
        <w:fldChar w:fldCharType="separate"/>
      </w:r>
      <w:r w:rsidR="002676AA">
        <w:rPr>
          <w:noProof/>
        </w:rPr>
        <w:t>(Bennett &amp; Balvanera 2007; Havstad</w:t>
      </w:r>
      <w:r w:rsidR="002676AA" w:rsidRPr="002676AA">
        <w:rPr>
          <w:i/>
          <w:noProof/>
        </w:rPr>
        <w:t xml:space="preserve"> et al.</w:t>
      </w:r>
      <w:r w:rsidR="002676AA">
        <w:rPr>
          <w:noProof/>
        </w:rPr>
        <w:t xml:space="preserve"> 2007; Ferranto</w:t>
      </w:r>
      <w:r w:rsidR="002676AA" w:rsidRPr="002676AA">
        <w:rPr>
          <w:i/>
          <w:noProof/>
        </w:rPr>
        <w:t xml:space="preserve"> et al.</w:t>
      </w:r>
      <w:r w:rsidR="002676AA">
        <w:rPr>
          <w:noProof/>
        </w:rPr>
        <w:t xml:space="preserve"> 2011; Huntsinger &amp; Oviedo 2014; Sala</w:t>
      </w:r>
      <w:r w:rsidR="002676AA" w:rsidRPr="002676AA">
        <w:rPr>
          <w:i/>
          <w:noProof/>
        </w:rPr>
        <w:t xml:space="preserve"> et al.</w:t>
      </w:r>
      <w:r w:rsidR="002676AA">
        <w:rPr>
          <w:noProof/>
        </w:rPr>
        <w:t xml:space="preserve"> 2017)</w:t>
      </w:r>
      <w:r w:rsidRPr="00DC2BDA">
        <w:rPr>
          <w:noProof/>
        </w:rPr>
        <w:fldChar w:fldCharType="end"/>
      </w:r>
      <w:r>
        <w:t xml:space="preserve">. </w:t>
      </w:r>
    </w:p>
    <w:p w14:paraId="7D4E3224" w14:textId="3E48CEA0" w:rsidR="00BF6631" w:rsidRDefault="00BF6631" w:rsidP="00B94A7B"/>
    <w:p w14:paraId="3C1AA6EF" w14:textId="4E337C5C" w:rsidR="00920A00" w:rsidRDefault="00D57012" w:rsidP="00920A00">
      <w:r>
        <w:t>C</w:t>
      </w:r>
      <w:r w:rsidR="00BF6631">
        <w:t xml:space="preserve">lean water for recreation, </w:t>
      </w:r>
      <w:r w:rsidR="00685EC5">
        <w:t xml:space="preserve">drinking, and </w:t>
      </w:r>
      <w:r w:rsidR="00BF6631">
        <w:t>wildlife habitat</w:t>
      </w:r>
      <w:r w:rsidR="00685EC5">
        <w:t xml:space="preserve"> </w:t>
      </w:r>
      <w:r w:rsidR="00D02B18">
        <w:t>has long been recognized as both a priority in rangeland management</w:t>
      </w:r>
      <w:r w:rsidR="00FB5191">
        <w:t xml:space="preserve"> </w:t>
      </w:r>
      <w:r w:rsidR="00BF6631">
        <w:fldChar w:fldCharType="begin"/>
      </w:r>
      <w:r w:rsidR="002676AA">
        <w:instrText xml:space="preserve"> ADDIN EN.CITE &lt;EndNote&gt;&lt;Cite&gt;&lt;Author&gt;Havstad&lt;/Author&gt;&lt;Year&gt;2007&lt;/Year&gt;&lt;RecNum&gt;8394&lt;/RecNum&gt;&lt;DisplayText&gt;(Havstad&lt;style face="italic"&gt; et al.&lt;/style&gt; 2007; Utah Department of Environmental Quality 2018b)&lt;/DisplayText&gt;&lt;record&gt;&lt;rec-number&gt;8394&lt;/rec-number&gt;&lt;foreign-keys&gt;&lt;key app="EN" db-id="9azvdptwtsev5be2wd9xwz0420tss0f2etpp" timestamp="1404069748"&gt;8394&lt;/key&gt;&lt;/foreign-keys&gt;&lt;ref-type name="Journal Article"&gt;17&lt;/ref-type&gt;&lt;contributors&gt;&lt;authors&gt;&lt;author&gt;Kris M. Havstad&lt;/author&gt;&lt;author&gt;Debra P. C. Peters&lt;/author&gt;&lt;author&gt;Rhonda Skaggs&lt;/author&gt;&lt;author&gt;Joel Brown&lt;/author&gt;&lt;author&gt;Brandon Bestelmeyer&lt;/author&gt;&lt;author&gt;Ed Fredrickson&lt;/author&gt;&lt;author&gt;Jeffery Herrick&lt;/author&gt;&lt;author&gt;Jack Wright&lt;/author&gt;&lt;/authors&gt;&lt;/contributors&gt;&lt;titles&gt;&lt;title&gt;Ecological services to and from rangelands of the United States&lt;/title&gt;&lt;secondary-title&gt;Ecological Economics&lt;/secondary-title&gt;&lt;/titles&gt;&lt;periodical&gt;&lt;full-title&gt;Ecological Economics&lt;/full-title&gt;&lt;/periodical&gt;&lt;pages&gt;261-268&lt;/pages&gt;&lt;volume&gt;64&lt;/volume&gt;&lt;dates&gt;&lt;year&gt;2007&lt;/year&gt;&lt;/dates&gt;&lt;urls&gt;&lt;/urls&gt;&lt;/record&gt;&lt;/Cite&gt;&lt;Cite&gt;&lt;Author&gt;Utah Department of Environmental Quality&lt;/Author&gt;&lt;Year&gt;2018&lt;/Year&gt;&lt;RecNum&gt;22493&lt;/RecNum&gt;&lt;record&gt;&lt;rec-number&gt;22493&lt;/rec-number&gt;&lt;foreign-keys&gt;&lt;key app="EN" db-id="9azvdptwtsev5be2wd9xwz0420tss0f2etpp" timestamp="1527610643"&gt;22493&lt;/key&gt;&lt;/foreign-keys&gt;&lt;ref-type name="Web Page"&gt;12&lt;/ref-type&gt;&lt;contributors&gt;&lt;authors&gt;&lt;author&gt;Utah Department of Environmental Quality,&lt;/author&gt;&lt;/authors&gt;&lt;/contributors&gt;&lt;titles&gt;&lt;title&gt;Water Quality Standards and Technical Services&lt;/title&gt;&lt;/titles&gt;&lt;dates&gt;&lt;year&gt;2018&lt;/year&gt;&lt;/dates&gt;&lt;urls&gt;&lt;related-urls&gt;&lt;url&gt;https://deq.utah.gov/water-quality/water-quality-standards&lt;/url&gt;&lt;/related-urls&gt;&lt;/urls&gt;&lt;/record&gt;&lt;/Cite&gt;&lt;/EndNote&gt;</w:instrText>
      </w:r>
      <w:r w:rsidR="00BF6631">
        <w:fldChar w:fldCharType="separate"/>
      </w:r>
      <w:r w:rsidR="002676AA">
        <w:rPr>
          <w:noProof/>
        </w:rPr>
        <w:t>(Havstad</w:t>
      </w:r>
      <w:r w:rsidR="002676AA" w:rsidRPr="002676AA">
        <w:rPr>
          <w:i/>
          <w:noProof/>
        </w:rPr>
        <w:t xml:space="preserve"> et al.</w:t>
      </w:r>
      <w:r w:rsidR="002676AA">
        <w:rPr>
          <w:noProof/>
        </w:rPr>
        <w:t xml:space="preserve"> 2007; Utah Department of Environmental Quality 2018b)</w:t>
      </w:r>
      <w:r w:rsidR="00BF6631">
        <w:fldChar w:fldCharType="end"/>
      </w:r>
      <w:r w:rsidR="00CF4450">
        <w:t xml:space="preserve"> </w:t>
      </w:r>
      <w:r w:rsidR="00D02B18">
        <w:t>and a</w:t>
      </w:r>
      <w:r w:rsidR="00C86BC1">
        <w:t xml:space="preserve">n </w:t>
      </w:r>
      <w:r w:rsidR="00D94DF2">
        <w:t xml:space="preserve">ecosystem service </w:t>
      </w:r>
      <w:r w:rsidR="00D02B18">
        <w:t xml:space="preserve">that faces negative tradeoffs with livestock production </w:t>
      </w:r>
      <w:r w:rsidR="002F10A7">
        <w:lastRenderedPageBreak/>
        <w:fldChar w:fldCharType="begin">
          <w:fldData xml:space="preserve">PEVuZE5vdGU+PENpdGU+PEF1dGhvcj5HZW9yZ2U8L0F1dGhvcj48WWVhcj4yMDExPC9ZZWFyPjxS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==
</w:fldData>
        </w:fldChar>
      </w:r>
      <w:r w:rsidR="004F5BCD">
        <w:instrText xml:space="preserve"> ADDIN EN.CITE </w:instrText>
      </w:r>
      <w:r w:rsidR="004F5BCD">
        <w:fldChar w:fldCharType="begin">
          <w:fldData xml:space="preserve">PEVuZE5vdGU+PENpdGU+PEF1dGhvcj5HZW9yZ2U8L0F1dGhvcj48WWVhcj4yMDExPC9ZZWFyPjxS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==
</w:fldData>
        </w:fldChar>
      </w:r>
      <w:r w:rsidR="004F5BCD">
        <w:instrText xml:space="preserve"> ADDIN EN.CITE.DATA </w:instrText>
      </w:r>
      <w:r w:rsidR="004F5BCD">
        <w:fldChar w:fldCharType="end"/>
      </w:r>
      <w:r w:rsidR="002F10A7">
        <w:fldChar w:fldCharType="separate"/>
      </w:r>
      <w:r w:rsidR="004F5BCD">
        <w:rPr>
          <w:noProof/>
        </w:rPr>
        <w:t>(Belsky, Matzke &amp; Uselman 1999; George</w:t>
      </w:r>
      <w:r w:rsidR="004F5BCD" w:rsidRPr="004F5BCD">
        <w:rPr>
          <w:i/>
          <w:noProof/>
        </w:rPr>
        <w:t xml:space="preserve"> et al.</w:t>
      </w:r>
      <w:r w:rsidR="004F5BCD">
        <w:rPr>
          <w:noProof/>
        </w:rPr>
        <w:t xml:space="preserve"> 2011; Pogue</w:t>
      </w:r>
      <w:r w:rsidR="004F5BCD" w:rsidRPr="004F5BCD">
        <w:rPr>
          <w:i/>
          <w:noProof/>
        </w:rPr>
        <w:t xml:space="preserve"> et al.</w:t>
      </w:r>
      <w:r w:rsidR="004F5BCD">
        <w:rPr>
          <w:noProof/>
        </w:rPr>
        <w:t xml:space="preserve"> 2018)</w:t>
      </w:r>
      <w:r w:rsidR="002F10A7">
        <w:fldChar w:fldCharType="end"/>
      </w:r>
      <w:r w:rsidR="00D02B18" w:rsidRPr="002F10A7">
        <w:t>.</w:t>
      </w:r>
      <w:r w:rsidR="005E4681" w:rsidRPr="002F10A7">
        <w:t xml:space="preserve"> This</w:t>
      </w:r>
      <w:r w:rsidR="005E4681" w:rsidRPr="00087622">
        <w:t xml:space="preserve"> is particularly true in </w:t>
      </w:r>
      <w:r w:rsidR="00881984" w:rsidRPr="00087622">
        <w:t>semi-</w:t>
      </w:r>
      <w:r w:rsidR="005E4681" w:rsidRPr="00087622">
        <w:t>arid rangelands</w:t>
      </w:r>
      <w:r w:rsidR="00D02B18" w:rsidRPr="00087622">
        <w:t xml:space="preserve"> </w:t>
      </w:r>
      <w:r w:rsidR="00A97B1B" w:rsidRPr="00087622">
        <w:t>where</w:t>
      </w:r>
      <w:r w:rsidR="00D02B18" w:rsidRPr="00087622">
        <w:t xml:space="preserve"> the riparian areas that influence water quality</w:t>
      </w:r>
      <w:r w:rsidR="004F5BCD">
        <w:t xml:space="preserve"> </w:t>
      </w:r>
      <w:r w:rsidR="004F5BCD" w:rsidRPr="00087622">
        <w:t>are both limited in scope and heavily used by livestock</w:t>
      </w:r>
      <w:r w:rsidR="007D00A2">
        <w:t xml:space="preserve"> </w:t>
      </w:r>
      <w:r w:rsidR="00051803">
        <w:fldChar w:fldCharType="begin">
          <w:fldData xml:space="preserve">PEVuZE5vdGU+PENpdGU+PEF1dGhvcj5Td2Fuc29uPC9BdXRob3I+PFllYXI+MjAxNTwvWWVhcj48
UmVjTnVtPjIyNDMxPC9SZWNOdW0+PERpc3BsYXlUZXh0PihLYXVmZm1hbiAmYW1wOyBLcnVlZ2Vy
IDE5ODQ7IEJhaWxleSAmYW1wOyBCcm93biAyMDExOyBTd2Fuc29uLCBXeW1hbiAmYW1wOyBFdmFu
cyAyMDE1KTwvRGlzcGxheVRleHQ+PHJlY29yZD48cmVjLW51bWJlcj4yMjQzMTwvcmVjLW51bWJl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PjIzMzEtNTUxMjwvaXNibj48dXJscz48L3VybHM+PC9yZWNvcmQ+PC9DaXRlPjxDaXRlPjxBdXRo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</w:fldData>
        </w:fldChar>
      </w:r>
      <w:r w:rsidR="00051803">
        <w:instrText xml:space="preserve"> ADDIN EN.CITE </w:instrText>
      </w:r>
      <w:r w:rsidR="00051803">
        <w:fldChar w:fldCharType="begin">
          <w:fldData xml:space="preserve">PEVuZE5vdGU+PENpdGU+PEF1dGhvcj5Td2Fuc29uPC9BdXRob3I+PFllYXI+MjAxNTwvWWVhcj48
UmVjTnVtPjIyNDMxPC9SZWNOdW0+PERpc3BsYXlUZXh0PihLYXVmZm1hbiAmYW1wOyBLcnVlZ2Vy
IDE5ODQ7IEJhaWxleSAmYW1wOyBCcm93biAyMDExOyBTd2Fuc29uLCBXeW1hbiAmYW1wOyBFdmFu
cyAyMDE1KTwvRGlzcGxheVRleHQ+PHJlY29yZD48cmVjLW51bWJlcj4yMjQzMTwvcmVjLW51bWJl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PjIzMzEtNTUxMjwvaXNibj48dXJscz48L3VybHM+PC9yZWNvcmQ+PC9DaXRlPjxDaXRlPjxBdXRo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</w:fldData>
        </w:fldChar>
      </w:r>
      <w:r w:rsidR="00051803">
        <w:instrText xml:space="preserve"> ADDIN EN.CITE.DATA </w:instrText>
      </w:r>
      <w:r w:rsidR="00051803">
        <w:fldChar w:fldCharType="end"/>
      </w:r>
      <w:r w:rsidR="00051803">
        <w:fldChar w:fldCharType="separate"/>
      </w:r>
      <w:r w:rsidR="00051803">
        <w:rPr>
          <w:noProof/>
        </w:rPr>
        <w:t>(Kauffman &amp; Krueger 1984; Bailey &amp; Brown 2011; Swanson, Wyman &amp; Evans 2015)</w:t>
      </w:r>
      <w:r w:rsidR="00051803">
        <w:fldChar w:fldCharType="end"/>
      </w:r>
      <w:r w:rsidR="00D02B18" w:rsidRPr="00087622">
        <w:t xml:space="preserve">. </w:t>
      </w:r>
      <w:r w:rsidR="00B375A5">
        <w:t>E</w:t>
      </w:r>
      <w:r w:rsidR="00D94DF2">
        <w:t>cosystem service</w:t>
      </w:r>
      <w:r w:rsidR="00D94DF2" w:rsidRPr="00F102A1">
        <w:t xml:space="preserve"> </w:t>
      </w:r>
      <w:r w:rsidR="00C86BC1" w:rsidRPr="00087622">
        <w:t>t</w:t>
      </w:r>
      <w:r w:rsidR="00920A00" w:rsidRPr="00087622">
        <w:t>radeoffs arise from</w:t>
      </w:r>
      <w:r w:rsidR="00920A00">
        <w:t xml:space="preserve"> livestock disturbance </w:t>
      </w:r>
      <w:r w:rsidR="00EF2510">
        <w:t>such as</w:t>
      </w:r>
      <w:r w:rsidR="00920A00">
        <w:t xml:space="preserve"> direct </w:t>
      </w:r>
      <w:r w:rsidR="00087622">
        <w:t>deposition</w:t>
      </w:r>
      <w:r w:rsidR="00920A00">
        <w:t xml:space="preserve"> of wastes into streams </w:t>
      </w:r>
      <w:r w:rsidR="00920A00">
        <w:fldChar w:fldCharType="begin"/>
      </w:r>
      <w:r w:rsidR="004F5BCD">
        <w:instrText xml:space="preserve"> ADDIN EN.CITE &lt;EndNote&gt;&lt;Cite&gt;&lt;Author&gt;George&lt;/Author&gt;&lt;Year&gt;2011&lt;/Year&gt;&lt;RecNum&gt;22498&lt;/RecNum&gt;&lt;DisplayText&gt;(George&lt;style face="italic"&gt; et al.&lt;/style&gt; 2011)&lt;/DisplayText&gt;&lt;record&gt;&lt;rec-number&gt;22498&lt;/rec-number&gt;&lt;foreign-keys&gt;&lt;key app="EN" db-id="9azvdptwtsev5be2wd9xwz0420tss0f2etpp" timestamp="1527618302"&gt;22498&lt;/key&gt;&lt;/foreign-keys&gt;&lt;ref-type name="Book Section"&gt;5&lt;/ref-type&gt;&lt;contributors&gt;&lt;authors&gt;&lt;author&gt;George, Mel R.&lt;/author&gt;&lt;author&gt;Jackson, Randy D.&lt;/author&gt;&lt;author&gt;Boyd, Chad S.&lt;/author&gt;&lt;author&gt;Tate, Ken W.&lt;/author&gt;&lt;/authors&gt;&lt;secondary-authors&gt;&lt;author&gt;Briske, David D.&lt;/author&gt;&lt;/secondary-authors&gt;&lt;/contributors&gt;&lt;titles&gt;&lt;title&gt;A scientific assessment of the effectiveness of riparian management practices&lt;/title&gt;&lt;secondary-title&gt;Conservation Benefits of Rangeland Practices: Assessment, Recommendations, and Knowledge Gaps&lt;/secondary-title&gt;&lt;/titles&gt;&lt;pages&gt;213-252&lt;/pages&gt;&lt;dates&gt;&lt;year&gt;2011&lt;/year&gt;&lt;/dates&gt;&lt;pub-location&gt;Lawrence, KS&lt;/pub-location&gt;&lt;publisher&gt;Allen Press&lt;/publisher&gt;&lt;urls&gt;&lt;/urls&gt;&lt;/record&gt;&lt;/Cite&gt;&lt;/EndNote&gt;</w:instrText>
      </w:r>
      <w:r w:rsidR="00920A00">
        <w:fldChar w:fldCharType="separate"/>
      </w:r>
      <w:r w:rsidR="004F5BCD">
        <w:rPr>
          <w:noProof/>
        </w:rPr>
        <w:t>(George</w:t>
      </w:r>
      <w:r w:rsidR="004F5BCD" w:rsidRPr="004F5BCD">
        <w:rPr>
          <w:i/>
          <w:noProof/>
        </w:rPr>
        <w:t xml:space="preserve"> et al.</w:t>
      </w:r>
      <w:r w:rsidR="004F5BCD">
        <w:rPr>
          <w:noProof/>
        </w:rPr>
        <w:t xml:space="preserve"> 2011)</w:t>
      </w:r>
      <w:r w:rsidR="00920A00">
        <w:fldChar w:fldCharType="end"/>
      </w:r>
      <w:r w:rsidR="00920A00">
        <w:t xml:space="preserve"> and resuspension of nutrients and fecal bacteria accumulated in stream sediment </w:t>
      </w:r>
      <w:r w:rsidR="00920A00">
        <w:fldChar w:fldCharType="begin"/>
      </w:r>
      <w:r w:rsidR="00920A00">
        <w:instrText xml:space="preserve"> ADDIN EN.CITE &lt;EndNote&gt;&lt;Cite&gt;&lt;Author&gt;Stephenson&lt;/Author&gt;&lt;Year&gt;1982&lt;/Year&gt;&lt;RecNum&gt;22542&lt;/RecNum&gt;&lt;DisplayText&gt;(Stephenson &amp;amp; Rychert 1982)&lt;/DisplayText&gt;&lt;record&gt;&lt;rec-number&gt;22542&lt;/rec-number&gt;&lt;foreign-keys&gt;&lt;key app="EN" db-id="9azvdptwtsev5be2wd9xwz0420tss0f2etpp" timestamp="1546480392"&gt;22542&lt;/key&gt;&lt;/foreign-keys&gt;&lt;ref-type name="Journal Article"&gt;17&lt;/ref-type&gt;&lt;contributors&gt;&lt;authors&gt;&lt;author&gt;Stephenson, GR&lt;/author&gt;&lt;author&gt;Rychert, RC&lt;/author&gt;&lt;/authors&gt;&lt;/contributors&gt;&lt;titles&gt;&lt;title&gt;Bottom sediment: a reservoir of Escherichia coli in rangeland streams&lt;/title&gt;&lt;secondary-title&gt;Journal of Range Management&lt;/secondary-title&gt;&lt;/titles&gt;&lt;periodical&gt;&lt;full-title&gt;Journal Of Range Management&lt;/full-title&gt;&lt;/periodical&gt;&lt;pages&gt;119-123&lt;/pages&gt;&lt;dates&gt;&lt;year&gt;1982&lt;/year&gt;&lt;/dates&gt;&lt;isbn&gt;0022-409X&lt;/isbn&gt;&lt;urls&gt;&lt;/urls&gt;&lt;/record&gt;&lt;/Cite&gt;&lt;/EndNote&gt;</w:instrText>
      </w:r>
      <w:r w:rsidR="00920A00">
        <w:fldChar w:fldCharType="separate"/>
      </w:r>
      <w:r w:rsidR="00920A00">
        <w:rPr>
          <w:noProof/>
        </w:rPr>
        <w:t>(Stephenson &amp; Rychert 1982)</w:t>
      </w:r>
      <w:r w:rsidR="00920A00">
        <w:fldChar w:fldCharType="end"/>
      </w:r>
      <w:r w:rsidR="00920A00">
        <w:t>.</w:t>
      </w:r>
      <w:r w:rsidR="00087622">
        <w:t xml:space="preserve"> G</w:t>
      </w:r>
      <w:r w:rsidR="00920A00">
        <w:t xml:space="preserve">razing or trampling of stream-side vegetation can </w:t>
      </w:r>
      <w:r w:rsidR="00087622">
        <w:t xml:space="preserve">further </w:t>
      </w:r>
      <w:r w:rsidR="00920A00">
        <w:t>reduce water quality</w:t>
      </w:r>
      <w:r w:rsidR="00C86BC1">
        <w:t xml:space="preserve"> by </w:t>
      </w:r>
      <w:r w:rsidR="00087622" w:rsidRPr="00087622">
        <w:t>decreasing</w:t>
      </w:r>
      <w:r w:rsidR="00C86BC1" w:rsidRPr="00087622">
        <w:t xml:space="preserve"> the buffering capacity of this vegetation</w:t>
      </w:r>
      <w:r w:rsidR="00920A00" w:rsidRPr="00087622">
        <w:t xml:space="preserve"> </w:t>
      </w:r>
      <w:r w:rsidR="004F5BCD">
        <w:fldChar w:fldCharType="begin"/>
      </w:r>
      <w:r w:rsidR="004F5BCD">
        <w:instrText xml:space="preserve"> ADDIN EN.CITE &lt;EndNote&gt;&lt;Cite&gt;&lt;Author&gt;Pogue&lt;/Author&gt;&lt;Year&gt;2018&lt;/Year&gt;&lt;RecNum&gt;22586&lt;/RecNum&gt;&lt;DisplayText&gt;(Tate&lt;style face="italic"&gt; et al.&lt;/style&gt; 2006; Pogue&lt;style face="italic"&gt; et al.&lt;/style&gt; 2018)&lt;/DisplayText&gt;&lt;record&gt;&lt;rec-number&gt;22586&lt;/rec-number&gt;&lt;foreign-keys&gt;&lt;key app="EN" db-id="9azvdptwtsev5be2wd9xwz0420tss0f2etpp" timestamp="1586805596"&gt;22586&lt;/key&gt;&lt;/foreign-keys&gt;&lt;ref-type name="Journal Article"&gt;17&lt;/ref-type&gt;&lt;contributors&gt;&lt;authors&gt;&lt;author&gt;Pogue, Sarah J.&lt;/author&gt;&lt;author&gt;Krobel, Roland&lt;/author&gt;&lt;author&gt;Janzen, H. Henry&lt;/author&gt;&lt;author&gt;Beauchemin, Karen A.&lt;/author&gt;&lt;author&gt;Legesse, Getahun,&lt;/author&gt;&lt;author&gt;de Souza, Danielle Maia&lt;/author&gt;&lt;author&gt;Iravani, Majid&lt;/author&gt;&lt;author&gt;Selin, Carrie&lt;/author&gt;&lt;author&gt;Byrne, James&lt;/author&gt;&lt;author&gt;McAllister, Tim A.&lt;/author&gt;&lt;/authors&gt;&lt;/contributors&gt;&lt;titles&gt;&lt;title&gt;Beef production and ecosystem services in Canada&amp;apos;s prairie provinces: A review&lt;/title&gt;&lt;secondary-title&gt;Agricultural Systems&lt;/secondary-title&gt;&lt;/titles&gt;&lt;periodical&gt;&lt;full-title&gt;Agricultural Systems&lt;/full-title&gt;&lt;/periodical&gt;&lt;pages&gt;152-172&lt;/pages&gt;&lt;volume&gt;166&lt;/volume&gt;&lt;dates&gt;&lt;year&gt;2018&lt;/year&gt;&lt;/dates&gt;&lt;urls&gt;&lt;/urls&gt;&lt;/record&gt;&lt;/Cite&gt;&lt;Cite&gt;&lt;Author&gt;Tate&lt;/Author&gt;&lt;Year&gt;2006&lt;/Year&gt;&lt;RecNum&gt;22543&lt;/RecNum&gt;&lt;record&gt;&lt;rec-number&gt;22543&lt;/rec-number&gt;&lt;foreign-keys&gt;&lt;key app="EN" db-id="9azvdptwtsev5be2wd9xwz0420tss0f2etpp" timestamp="1546481487"&gt;22543&lt;/key&gt;&lt;/foreign-keys&gt;&lt;ref-type name="Journal Article"&gt;17&lt;/ref-type&gt;&lt;contributors&gt;&lt;authors&gt;&lt;author&gt;Tate, Kenneth W&lt;/author&gt;&lt;author&gt;Atwill, Edward R&lt;/author&gt;&lt;author&gt;Bartolome, James W&lt;/author&gt;&lt;author&gt;Nader, Glenn&lt;/author&gt;&lt;/authors&gt;&lt;/contributors&gt;&lt;titles&gt;&lt;title&gt;Significant Escherichia coli attenuation by vegetative buffers on annual grasslands&lt;/title&gt;&lt;secondary-title&gt;Journal of environmental quality&lt;/secondary-title&gt;&lt;/titles&gt;&lt;periodical&gt;&lt;full-title&gt;Journal of environmental quality&lt;/full-title&gt;&lt;/periodical&gt;&lt;pages&gt;795-805&lt;/pages&gt;&lt;volume&gt;35&lt;/volume&gt;&lt;number&gt;3&lt;/number&gt;&lt;dates&gt;&lt;year&gt;2006&lt;/year&gt;&lt;/dates&gt;&lt;isbn&gt;1537-2537&lt;/isbn&gt;&lt;urls&gt;&lt;/urls&gt;&lt;/record&gt;&lt;/Cite&gt;&lt;/EndNote&gt;</w:instrText>
      </w:r>
      <w:r w:rsidR="004F5BCD">
        <w:fldChar w:fldCharType="separate"/>
      </w:r>
      <w:r w:rsidR="004F5BCD">
        <w:rPr>
          <w:noProof/>
        </w:rPr>
        <w:t>(Tate</w:t>
      </w:r>
      <w:r w:rsidR="004F5BCD" w:rsidRPr="004F5BCD">
        <w:rPr>
          <w:i/>
          <w:noProof/>
        </w:rPr>
        <w:t xml:space="preserve"> et al.</w:t>
      </w:r>
      <w:r w:rsidR="004F5BCD">
        <w:rPr>
          <w:noProof/>
        </w:rPr>
        <w:t xml:space="preserve"> 2006; Pogue</w:t>
      </w:r>
      <w:r w:rsidR="004F5BCD" w:rsidRPr="004F5BCD">
        <w:rPr>
          <w:i/>
          <w:noProof/>
        </w:rPr>
        <w:t xml:space="preserve"> et al.</w:t>
      </w:r>
      <w:r w:rsidR="004F5BCD">
        <w:rPr>
          <w:noProof/>
        </w:rPr>
        <w:t xml:space="preserve"> 2018)</w:t>
      </w:r>
      <w:r w:rsidR="004F5BCD">
        <w:fldChar w:fldCharType="end"/>
      </w:r>
      <w:r w:rsidR="00920A00" w:rsidRPr="00087622">
        <w:t>.</w:t>
      </w:r>
      <w:r w:rsidR="00920A00">
        <w:t xml:space="preserve"> </w:t>
      </w:r>
    </w:p>
    <w:p w14:paraId="2F1F3300" w14:textId="77777777" w:rsidR="00920A00" w:rsidRDefault="00920A00" w:rsidP="00920A00"/>
    <w:p w14:paraId="04592544" w14:textId="7CC2F79B" w:rsidR="00920A00" w:rsidRPr="005360A0" w:rsidRDefault="00920A00" w:rsidP="00920A00">
      <w:r>
        <w:t xml:space="preserve">A common way to address </w:t>
      </w:r>
      <w:r w:rsidR="005360A0">
        <w:t>such</w:t>
      </w:r>
      <w:r>
        <w:t xml:space="preserve"> tradeoff</w:t>
      </w:r>
      <w:r w:rsidR="005360A0">
        <w:t>s</w:t>
      </w:r>
      <w:r>
        <w:t xml:space="preserve">, particularly on public lands, is to remove cattle from riparian areas </w:t>
      </w:r>
      <w:r w:rsidR="005360A0">
        <w:t xml:space="preserve">either by reducing </w:t>
      </w:r>
      <w:r w:rsidR="00C17CD9">
        <w:t>herd size</w:t>
      </w:r>
      <w:r w:rsidR="005360A0">
        <w:t xml:space="preserve"> or removing cattle completely </w:t>
      </w:r>
      <w:r w:rsidR="005360A0">
        <w:fldChar w:fldCharType="begin"/>
      </w:r>
      <w:r w:rsidR="002F10A7">
        <w:instrText xml:space="preserve"> ADDIN EN.CITE &lt;EndNote&gt;&lt;Cite&gt;&lt;Author&gt;Briske&lt;/Author&gt;&lt;Year&gt;2011&lt;/Year&gt;&lt;RecNum&gt;22496&lt;/RecNum&gt;&lt;DisplayText&gt;(Banner, Baldwin &amp;amp; Leydsman McGinty 2009; 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Press&lt;/publisher&gt;&lt;urls&gt;&lt;/urls&gt;&lt;/record&gt;&lt;/Cite&gt;&lt;Cite&gt;&lt;Author&gt;Banner&lt;/Author&gt;&lt;Year&gt;2009&lt;/Year&gt;&lt;RecNum&gt;8405&lt;/RecNum&gt;&lt;record&gt;&lt;rec-number&gt;8405&lt;/rec-number&gt;&lt;foreign-keys&gt;&lt;key app="EN" db-id="9azvdptwtsev5be2wd9xwz0420tss0f2etpp" timestamp="1413232373"&gt;8405&lt;/key&gt;&lt;/foreign-keys&gt;&lt;ref-type name="Edited Book"&gt;28&lt;/ref-type&gt;&lt;contributors&gt;&lt;authors&gt;&lt;author&gt;Banner, Roger E.&lt;/author&gt;&lt;author&gt;Baldwin, Ben D.&lt;/author&gt;&lt;author&gt;Leydsman McGinty, Ellie I.&lt;/author&gt;&lt;/authors&gt;&lt;/contributors&gt;&lt;titles&gt;&lt;title&gt;Rangeland Resources of Utah&lt;/title&gt;&lt;/titles&gt;&lt;pages&gt;188&lt;/pages&gt;&lt;dates&gt;&lt;year&gt;2009&lt;/year&gt;&lt;/dates&gt;&lt;pub-location&gt;Logan, Utah&lt;/pub-location&gt;&lt;publisher&gt;Utah State University Cooperative Extension Service, State of Utah Governor&amp;apos;s Public Lands Policy Coordination Office&lt;/publisher&gt;&lt;urls&gt;&lt;/urls&gt;&lt;/record&gt;&lt;/Cite&gt;&lt;/EndNote&gt;</w:instrText>
      </w:r>
      <w:r w:rsidR="005360A0">
        <w:fldChar w:fldCharType="separate"/>
      </w:r>
      <w:r w:rsidR="002F10A7">
        <w:rPr>
          <w:noProof/>
        </w:rPr>
        <w:t>(Banner, Baldwin &amp; Leydsman McGinty 2009; Briske</w:t>
      </w:r>
      <w:r w:rsidR="002F10A7" w:rsidRPr="002F10A7">
        <w:rPr>
          <w:i/>
          <w:noProof/>
        </w:rPr>
        <w:t xml:space="preserve"> et al.</w:t>
      </w:r>
      <w:r w:rsidR="002F10A7">
        <w:rPr>
          <w:noProof/>
        </w:rPr>
        <w:t xml:space="preserve"> 2011)</w:t>
      </w:r>
      <w:r w:rsidR="005360A0">
        <w:fldChar w:fldCharType="end"/>
      </w:r>
      <w:r w:rsidR="005360A0">
        <w:t>. While these solutions</w:t>
      </w:r>
      <w:r w:rsidR="00EF2510">
        <w:t xml:space="preserve"> can</w:t>
      </w:r>
      <w:r w:rsidR="005360A0">
        <w:t xml:space="preserve"> improve range condition and water quality </w:t>
      </w:r>
      <w:r w:rsidR="005360A0">
        <w:fldChar w:fldCharType="begin"/>
      </w:r>
      <w:r w:rsidR="004F5BCD">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5360A0">
        <w:fldChar w:fldCharType="separate"/>
      </w:r>
      <w:r w:rsidR="004F5BCD">
        <w:rPr>
          <w:noProof/>
        </w:rPr>
        <w:t>(Briske</w:t>
      </w:r>
      <w:r w:rsidR="004F5BCD" w:rsidRPr="004F5BCD">
        <w:rPr>
          <w:i/>
          <w:noProof/>
        </w:rPr>
        <w:t xml:space="preserve"> et al.</w:t>
      </w:r>
      <w:r w:rsidR="004F5BCD">
        <w:rPr>
          <w:noProof/>
        </w:rPr>
        <w:t xml:space="preserve"> 2011)</w:t>
      </w:r>
      <w:r w:rsidR="005360A0">
        <w:fldChar w:fldCharType="end"/>
      </w:r>
      <w:r w:rsidR="005360A0">
        <w:t xml:space="preserve">, they do not successfully mitigate the </w:t>
      </w:r>
      <w:r w:rsidR="00D94DF2">
        <w:t>ecosystem service</w:t>
      </w:r>
      <w:r w:rsidR="00D94DF2" w:rsidRPr="00F102A1">
        <w:t xml:space="preserve"> </w:t>
      </w:r>
      <w:r w:rsidR="005360A0">
        <w:t xml:space="preserve">conflict for all stakeholders. Rather, reduced cattle numbers and resulting declines in livestock earnings can have </w:t>
      </w:r>
      <w:r w:rsidR="00A91BEC">
        <w:t>negative</w:t>
      </w:r>
      <w:r w:rsidR="005360A0">
        <w:t xml:space="preserve"> effects on ranching livelihoods </w:t>
      </w:r>
      <w:r w:rsidR="005360A0">
        <w:fldChar w:fldCharType="begin"/>
      </w:r>
      <w:r w:rsidR="005360A0">
        <w:instrText xml:space="preserve"> ADDIN EN.CITE &lt;EndNote&gt;&lt;Cite&gt;&lt;Author&gt;Boies&lt;/Author&gt;&lt;Year&gt;2017&lt;/Year&gt;&lt;RecNum&gt;22520&lt;/RecNum&gt;&lt;DisplayText&gt;(Boies 2017)&lt;/DisplayText&gt;&lt;record&gt;&lt;rec-number&gt;22520&lt;/rec-number&gt;&lt;foreign-keys&gt;&lt;key app="EN" db-id="9azvdptwtsev5be2wd9xwz0420tss0f2etpp" timestamp="1532900301"&gt;22520&lt;/key&gt;&lt;/foreign-keys&gt;&lt;ref-type name="Journal Article"&gt;17&lt;/ref-type&gt;&lt;contributors&gt;&lt;authors&gt;&lt;author&gt;Boies, R.&lt;/author&gt;&lt;/authors&gt;&lt;/contributors&gt;&lt;titles&gt;&lt;title&gt;Confessions of a collaborator: Shoesole and Stewardship Alliance of Northeast Elko County, Nevada&lt;/title&gt;&lt;secondary-title&gt;Human-Wildlife Interactions&lt;/secondary-title&gt;&lt;/titles&gt;&lt;periodical&gt;&lt;full-title&gt;Human-Wildlife Interactions&lt;/full-title&gt;&lt;/periodical&gt;&lt;pages&gt;327-338&lt;/pages&gt;&lt;volume&gt;11&lt;/volume&gt;&lt;dates&gt;&lt;year&gt;2017&lt;/year&gt;&lt;/dates&gt;&lt;urls&gt;&lt;/urls&gt;&lt;/record&gt;&lt;/Cite&gt;&lt;/EndNote&gt;</w:instrText>
      </w:r>
      <w:r w:rsidR="005360A0">
        <w:fldChar w:fldCharType="separate"/>
      </w:r>
      <w:r w:rsidR="005360A0">
        <w:rPr>
          <w:noProof/>
        </w:rPr>
        <w:t>(Boies 2017)</w:t>
      </w:r>
      <w:r w:rsidR="005360A0">
        <w:fldChar w:fldCharType="end"/>
      </w:r>
      <w:r w:rsidR="005360A0">
        <w:t xml:space="preserve">. </w:t>
      </w:r>
    </w:p>
    <w:p w14:paraId="5AC864A5" w14:textId="11C7E730" w:rsidR="00920A00" w:rsidRDefault="00920A00" w:rsidP="00FB5191"/>
    <w:p w14:paraId="461A4135" w14:textId="502496E4" w:rsidR="005360A0" w:rsidRPr="000C47C8" w:rsidRDefault="005360A0" w:rsidP="005360A0">
      <w:r>
        <w:t xml:space="preserve">A different solution is to consider how grazing practices </w:t>
      </w:r>
      <w:r w:rsidR="00AD53D7">
        <w:t>can</w:t>
      </w:r>
      <w:r>
        <w:t xml:space="preserve"> mitigate tradeoffs. One such practice is rotational grazing, which allows managers to control livestock disturbance</w:t>
      </w:r>
      <w:r w:rsidR="00726472">
        <w:t xml:space="preserve"> through </w:t>
      </w:r>
      <w:r w:rsidR="00225955">
        <w:t>controlling</w:t>
      </w:r>
      <w:r w:rsidR="00726472" w:rsidRPr="00124D38">
        <w:t xml:space="preserve"> </w:t>
      </w:r>
      <w:r w:rsidR="00726472">
        <w:t xml:space="preserve">the length of </w:t>
      </w:r>
      <w:r w:rsidR="00726472" w:rsidRPr="00124D38">
        <w:t>time cat</w:t>
      </w:r>
      <w:r w:rsidR="00726472">
        <w:t>tle spend on rangeland (i.e.: duration), and the period within a season when grazing occurs (i.e.: timing)</w:t>
      </w:r>
      <w:r>
        <w:t xml:space="preserve"> </w:t>
      </w:r>
      <w:r>
        <w:fldChar w:fldCharType="begin"/>
      </w:r>
      <w:r w:rsidR="002E1101">
        <w:instrText xml:space="preserve"> ADDIN EN.CITE &lt;EndNote&gt;&lt;Cite&gt;&lt;Author&gt;Swanson&lt;/Author&gt;&lt;Year&gt;2015&lt;/Year&gt;&lt;RecNum&gt;22431&lt;/RecNum&gt;&lt;DisplayText&gt;(Mosley&lt;style face="italic"&gt; et al.&lt;/style&gt; 1997; Swanson, Wyman &amp;amp; Evans 2015)&lt;/DisplayText&gt;&lt;record&gt;&lt;rec-number&gt;22431&lt;/rec-number&gt;&lt;foreign-keys&gt;&lt;key app="EN" db-id="9azvdptwtsev5be2wd9xwz0420tss0f2etpp" timestamp="1503592556"&gt;22431&lt;/key&gt;&lt;/foreign-keys&gt;&lt;ref-type name="Journal Article"&gt;17&lt;/ref-type&gt;&lt;contributors&gt;&lt;authors&gt;&lt;author&gt;Swanson, Sherm Roger&lt;/author&gt;&lt;author&gt;Wyman, Sandra&lt;/author&gt;&lt;author&gt;Evans, Carol&lt;/author&gt;&lt;/authors&gt;&lt;/contributors&gt;&lt;titles&gt;&lt;title&gt;Practical grazing management to meet riparian objectives&lt;/title&gt;&lt;secondary-title&gt;Journal of Rangeland Applications&lt;/secondary-title&gt;&lt;/titles&gt;&lt;periodical&gt;&lt;full-title&gt;Journal of Rangeland Applications&lt;/full-title&gt;&lt;/periodical&gt;&lt;pages&gt;1-28&lt;/pages&gt;&lt;volume&gt;2&lt;/volume&gt;&lt;dates&gt;&lt;year&gt;2015&lt;/year&gt;&lt;/dates&gt;&lt;isbn&gt;2331-5512&lt;/isbn&gt;&lt;urls&gt;&lt;/urls&gt;&lt;/record&gt;&lt;/Cite&gt;&lt;Cite&gt;&lt;Author&gt;Mosley&lt;/Author&gt;&lt;Year&gt;1997&lt;/Year&gt;&lt;RecNum&gt;22429&lt;/RecNum&gt;&lt;record&gt;&lt;rec-number&gt;22429&lt;/rec-number&gt;&lt;foreign-keys&gt;&lt;key app="EN" db-id="9azvdptwtsev5be2wd9xwz0420tss0f2etpp" timestamp="1503591821"&gt;22429&lt;/key&gt;&lt;/foreign-keys&gt;&lt;ref-type name="Generic"&gt;13&lt;/ref-type&gt;&lt;contributors&gt;&lt;authors&gt;&lt;author&gt;Mosley, Jeffrey C&lt;/author&gt;&lt;author&gt;Cook, Philip S&lt;/author&gt;&lt;author&gt;Griffis, Amber J&lt;/author&gt;&lt;author&gt;O’Laughlin, Jay&lt;/author&gt;&lt;/authors&gt;&lt;secondary-authors&gt;&lt;author&gt;Idaho Forest, Wildlife and Range Policy Analysis Group.&lt;/author&gt;&lt;/secondary-authors&gt;&lt;/contributors&gt;&lt;titles&gt;&lt;title&gt;Guidelines for managing cattle grazing in riparian areas to protect water quality: Review of research and best management practices policy&lt;/title&gt;&lt;/titles&gt;&lt;dates&gt;&lt;year&gt;1997&lt;/year&gt;&lt;/dates&gt;&lt;pub-location&gt;Moscow, ID&lt;/pub-location&gt;&lt;publisher&gt;Report&lt;/publisher&gt;&lt;urls&gt;&lt;/urls&gt;&lt;/record&gt;&lt;/Cite&gt;&lt;/EndNote&gt;</w:instrText>
      </w:r>
      <w:r>
        <w:fldChar w:fldCharType="separate"/>
      </w:r>
      <w:r w:rsidR="002E1101">
        <w:rPr>
          <w:noProof/>
        </w:rPr>
        <w:t>(Mosley</w:t>
      </w:r>
      <w:r w:rsidR="002E1101" w:rsidRPr="002E1101">
        <w:rPr>
          <w:i/>
          <w:noProof/>
        </w:rPr>
        <w:t xml:space="preserve"> et al.</w:t>
      </w:r>
      <w:r w:rsidR="002E1101">
        <w:rPr>
          <w:noProof/>
        </w:rPr>
        <w:t xml:space="preserve"> 1997; Swanson, Wyman &amp; Evans 2015)</w:t>
      </w:r>
      <w:r>
        <w:fldChar w:fldCharType="end"/>
      </w:r>
      <w:r w:rsidR="00726472">
        <w:t>.</w:t>
      </w:r>
      <w:r>
        <w:t xml:space="preserve"> </w:t>
      </w:r>
      <w:r w:rsidR="000023FF">
        <w:t>Managing</w:t>
      </w:r>
      <w:r>
        <w:t xml:space="preserve"> duration and timing has the potential to reduce</w:t>
      </w:r>
      <w:r w:rsidR="00F512F0">
        <w:t xml:space="preserve"> livestock</w:t>
      </w:r>
      <w:r>
        <w:t xml:space="preserve"> disruption of ecosystem processes that contribute to water quality, such as growth and recovery of stream</w:t>
      </w:r>
      <w:r w:rsidR="00030051">
        <w:t>-</w:t>
      </w:r>
      <w:r>
        <w:t xml:space="preserve">side plants during key </w:t>
      </w:r>
      <w:r w:rsidRPr="00921B1D">
        <w:t>timeframes</w:t>
      </w:r>
      <w:r w:rsidR="008F39A8" w:rsidRPr="00921B1D">
        <w:t xml:space="preserve"> </w:t>
      </w:r>
      <w:r w:rsidR="008F39A8" w:rsidRPr="00921B1D">
        <w:fldChar w:fldCharType="begin"/>
      </w:r>
      <w:r w:rsidR="008F39A8" w:rsidRPr="00921B1D">
        <w:instrText xml:space="preserve"> ADDIN EN.CITE &lt;EndNote&gt;&lt;Cite&gt;&lt;Author&gt;Swanson&lt;/Author&gt;&lt;Year&gt;2015&lt;/Year&gt;&lt;RecNum&gt;22431&lt;/RecNum&gt;&lt;DisplayText&gt;(Belsky, Matzke &amp;amp; Uselman 1999; Swanson, Wyman &amp;amp; Evans 2015)&lt;/DisplayText&gt;&lt;record&gt;&lt;rec-number&gt;22431&lt;/rec-number&gt;&lt;foreign-keys&gt;&lt;key app="EN" db-id="9azvdptwtsev5be2wd9xwz0420tss0f2etpp" timestamp="1503592556"&gt;22431&lt;/key&gt;&lt;/foreign-keys&gt;&lt;ref-type name="Journal Article"&gt;17&lt;/ref-type&gt;&lt;contributors&gt;&lt;authors&gt;&lt;author&gt;Swanson, Sherm Roger&lt;/author&gt;&lt;author&gt;Wyman, Sandra&lt;/author&gt;&lt;author&gt;Evans, Carol&lt;/author&gt;&lt;/authors&gt;&lt;/contributors&gt;&lt;titles&gt;&lt;title&gt;Practical grazing management to meet riparian objectives&lt;/title&gt;&lt;secondary-title&gt;Journal of Rangeland Applications&lt;/secondary-title&gt;&lt;/titles&gt;&lt;periodical&gt;&lt;full-title&gt;Journal of Rangeland Applications&lt;/full-title&gt;&lt;/periodical&gt;&lt;pages&gt;1-28&lt;/pages&gt;&lt;volume&gt;2&lt;/volume&gt;&lt;dates&gt;&lt;year&gt;2015&lt;/year&gt;&lt;/dates&gt;&lt;isbn&gt;2331-5512&lt;/isbn&gt;&lt;urls&gt;&lt;/urls&gt;&lt;/record&gt;&lt;/Cite&gt;&lt;Cite&gt;&lt;Author&gt;Belsky&lt;/Author&gt;&lt;Year&gt;1999&lt;/Year&gt;&lt;RecNum&gt;22430&lt;/RecNum&gt;&lt;record&gt;&lt;rec-number&gt;22430&lt;/rec-number&gt;&lt;foreign-keys&gt;&lt;key app="EN" db-id="9azvdptwtsev5be2wd9xwz0420tss0f2etpp" timestamp="1503592064"&gt;22430&lt;/key&gt;&lt;/foreign-keys&gt;&lt;ref-type name="Journal Article"&gt;17&lt;/ref-type&gt;&lt;contributors&gt;&lt;authors&gt;&lt;author&gt;Belsky, A Joy&lt;/author&gt;&lt;author&gt;Matzke, Andrea&lt;/author&gt;&lt;author&gt;Uselman, Shauna&lt;/author&gt;&lt;/authors&gt;&lt;/contributors&gt;&lt;titles&gt;&lt;title&gt;Survey of livestock influences on stream and riparian ecosystems in the western United States&lt;/title&gt;&lt;secondary-title&gt;Journal of Soil and Water Conservation&lt;/secondary-title&gt;&lt;/titles&gt;&lt;periodical&gt;&lt;full-title&gt;Journal of Soil and water Conservation&lt;/full-title&gt;&lt;/periodical&gt;&lt;pages&gt;419-431&lt;/pages&gt;&lt;volume&gt;54&lt;/volume&gt;&lt;number&gt;1&lt;/number&gt;&lt;dates&gt;&lt;year&gt;1999&lt;/year&gt;&lt;/dates&gt;&lt;isbn&gt;0022-4561&lt;/isbn&gt;&lt;urls&gt;&lt;/urls&gt;&lt;/record&gt;&lt;/Cite&gt;&lt;/EndNote&gt;</w:instrText>
      </w:r>
      <w:r w:rsidR="008F39A8" w:rsidRPr="00921B1D">
        <w:fldChar w:fldCharType="separate"/>
      </w:r>
      <w:r w:rsidR="008F39A8" w:rsidRPr="00921B1D">
        <w:rPr>
          <w:noProof/>
        </w:rPr>
        <w:t>(Belsky, Matzke &amp; Uselman 1999; Swanson, Wyman &amp; Evans 2015)</w:t>
      </w:r>
      <w:r w:rsidR="008F39A8" w:rsidRPr="00921B1D">
        <w:fldChar w:fldCharType="end"/>
      </w:r>
      <w:r w:rsidR="00604CEC" w:rsidRPr="00921B1D">
        <w:t xml:space="preserve">. </w:t>
      </w:r>
      <w:r w:rsidR="0032082E" w:rsidRPr="00921B1D">
        <w:t xml:space="preserve">Controlling </w:t>
      </w:r>
      <w:r w:rsidR="004C0A38" w:rsidRPr="00921B1D">
        <w:t>these factors</w:t>
      </w:r>
      <w:r w:rsidR="0032082E" w:rsidRPr="00921B1D">
        <w:t xml:space="preserve"> can also mitigate </w:t>
      </w:r>
      <w:r w:rsidRPr="00921B1D">
        <w:t xml:space="preserve">direct </w:t>
      </w:r>
      <w:r w:rsidR="004C0A38" w:rsidRPr="00921B1D">
        <w:t xml:space="preserve">effects of cattle disturbance </w:t>
      </w:r>
      <w:r w:rsidR="00040078" w:rsidRPr="00921B1D">
        <w:t xml:space="preserve">in riparian areas such as </w:t>
      </w:r>
      <w:r w:rsidRPr="00921B1D">
        <w:t xml:space="preserve">fecal deposition into water or instream trampling </w:t>
      </w:r>
      <w:r w:rsidRPr="00921B1D">
        <w:fldChar w:fldCharType="begin"/>
      </w:r>
      <w:r w:rsidRPr="00921B1D">
        <w:instrText xml:space="preserve"> ADDIN EN.CITE &lt;EndNote&gt;&lt;Cite&gt;&lt;Author&gt;Belsky&lt;/Author&gt;&lt;Year&gt;1999&lt;/Year&gt;&lt;RecNum&gt;22430&lt;/RecNum&gt;&lt;DisplayText&gt;(Belsky, Matzke &amp;amp; Uselman 1999)&lt;/DisplayText&gt;&lt;record&gt;&lt;rec-number&gt;22430&lt;/rec-number&gt;&lt;foreign-keys&gt;&lt;key app="EN" db-id="9azvdptwtsev5be2wd9xwz0420tss0f2etpp" timestamp="1503592064"&gt;22430&lt;/key&gt;&lt;/foreign-keys&gt;&lt;ref-type name="Journal Article"&gt;17&lt;/ref-type&gt;&lt;contributors&gt;&lt;authors&gt;&lt;author&gt;Belsky, A Joy&lt;/author&gt;&lt;author&gt;Matzke, Andrea&lt;/author&gt;&lt;author&gt;Uselman, Shauna&lt;/author&gt;&lt;/authors&gt;&lt;/contributors&gt;&lt;titles&gt;&lt;title&gt;Survey of livestock influences on stream and riparian ecosystems in the western United States&lt;/title&gt;&lt;secondary-title&gt;Journal of Soil and Water Conservation&lt;/secondary-title&gt;&lt;/titles&gt;&lt;periodical&gt;&lt;full-title&gt;Journal of Soil and water Conservation&lt;/full-title&gt;&lt;/periodical&gt;&lt;pages&gt;419-431&lt;/pages&gt;&lt;volume&gt;54&lt;/volume&gt;&lt;number&gt;1&lt;/number&gt;&lt;dates&gt;&lt;year&gt;1999&lt;/year&gt;&lt;/dates&gt;&lt;isbn&gt;0022-4561&lt;/isbn&gt;&lt;urls&gt;&lt;/urls&gt;&lt;/record&gt;&lt;/Cite&gt;&lt;/EndNote&gt;</w:instrText>
      </w:r>
      <w:r w:rsidRPr="00921B1D">
        <w:fldChar w:fldCharType="separate"/>
      </w:r>
      <w:r w:rsidRPr="00921B1D">
        <w:rPr>
          <w:noProof/>
        </w:rPr>
        <w:t>(Belsky, Matzke &amp; Uselman 1999)</w:t>
      </w:r>
      <w:r w:rsidRPr="00921B1D">
        <w:fldChar w:fldCharType="end"/>
      </w:r>
      <w:r w:rsidRPr="00921B1D">
        <w:t>.</w:t>
      </w:r>
      <w:r>
        <w:t xml:space="preserve"> </w:t>
      </w:r>
    </w:p>
    <w:p w14:paraId="39F9C6C1" w14:textId="77777777" w:rsidR="00920A00" w:rsidRDefault="00920A00" w:rsidP="00FB5191"/>
    <w:p w14:paraId="64BAA6E1" w14:textId="61281DD7" w:rsidR="00B31240" w:rsidRDefault="00B31240" w:rsidP="00B31240">
      <w:r w:rsidRPr="00521DC4">
        <w:t>Despite rotation</w:t>
      </w:r>
      <w:r w:rsidR="00C554FC" w:rsidRPr="00521DC4">
        <w:t>’s potential</w:t>
      </w:r>
      <w:r w:rsidRPr="00521DC4">
        <w:t xml:space="preserve"> to mitigate </w:t>
      </w:r>
      <w:r w:rsidR="007E11A7">
        <w:t>ecosystem service</w:t>
      </w:r>
      <w:r w:rsidR="007E11A7" w:rsidRPr="00F102A1">
        <w:t xml:space="preserve"> </w:t>
      </w:r>
      <w:r w:rsidRPr="00521DC4">
        <w:t>tradeoffs,</w:t>
      </w:r>
      <w:r w:rsidR="00C554FC" w:rsidRPr="00521DC4">
        <w:t xml:space="preserve"> grazing</w:t>
      </w:r>
      <w:r w:rsidRPr="00521DC4">
        <w:t xml:space="preserve"> </w:t>
      </w:r>
      <w:r w:rsidR="00AD53D7" w:rsidRPr="00521DC4">
        <w:t>studies</w:t>
      </w:r>
      <w:r w:rsidRPr="00521DC4">
        <w:t xml:space="preserve"> </w:t>
      </w:r>
      <w:r w:rsidR="00AD53D7" w:rsidRPr="00521DC4">
        <w:t xml:space="preserve">are </w:t>
      </w:r>
      <w:r w:rsidR="00685EC5">
        <w:t xml:space="preserve">not </w:t>
      </w:r>
      <w:r w:rsidR="00AD53D7" w:rsidRPr="00521DC4">
        <w:t xml:space="preserve">often designed to examine </w:t>
      </w:r>
      <w:r w:rsidR="00040078">
        <w:t>rotation’s</w:t>
      </w:r>
      <w:r w:rsidR="002F10A7" w:rsidRPr="00521DC4">
        <w:t xml:space="preserve"> effe</w:t>
      </w:r>
      <w:r w:rsidR="002F10A7" w:rsidRPr="005733D8">
        <w:t>cts on ecosystems</w:t>
      </w:r>
      <w:r w:rsidR="00AD53D7" w:rsidRPr="005733D8">
        <w:t xml:space="preserve">. For example, studies </w:t>
      </w:r>
      <w:r w:rsidR="00C554FC" w:rsidRPr="005733D8">
        <w:t>rarely</w:t>
      </w:r>
      <w:r w:rsidRPr="005733D8">
        <w:t xml:space="preserve"> includ</w:t>
      </w:r>
      <w:r w:rsidR="00510B4B" w:rsidRPr="005733D8">
        <w:t>e</w:t>
      </w:r>
      <w:r w:rsidRPr="005733D8">
        <w:t xml:space="preserve"> gradients of grazing duration (e.g., short, medium, long grazing periods) or timing (early season, late season) that would allow researchers to link livestock disturbance to changes in ecosystem processes and </w:t>
      </w:r>
      <w:r w:rsidR="002F10A7" w:rsidRPr="005733D8">
        <w:t>services</w:t>
      </w:r>
      <w:r w:rsidRPr="005733D8">
        <w:t xml:space="preserve"> </w:t>
      </w:r>
      <w:r w:rsidR="00AD53D7" w:rsidRPr="005733D8">
        <w:fldChar w:fldCharType="begin"/>
      </w:r>
      <w:r w:rsidR="00AD53D7" w:rsidRPr="005733D8">
        <w:instrText xml:space="preserve"> ADDIN EN.CITE &lt;EndNote&gt;&lt;Cite&gt;&lt;Author&gt;Briske&lt;/Author&gt;&lt;Year&gt;2008&lt;/Year&gt;&lt;RecNum&gt;22511&lt;/RecNum&gt;&lt;DisplayText&gt;(Briske&lt;style face="italic"&gt; et al.&lt;/style&gt; 2008; Briske&lt;style face="italic"&gt; et al.&lt;/style&gt; 2011)&lt;/DisplayText&gt;&lt;record&gt;&lt;rec-number&gt;22511&lt;/rec-number&gt;&lt;foreign-keys&gt;&lt;key app="EN" db-id="9azvdptwtsev5be2wd9xwz0420tss0f2etpp" timestamp="1532822497"&gt;22511&lt;/key&gt;&lt;/foreign-keys&gt;&lt;ref-type name="Journal Article"&gt;17&lt;/ref-type&gt;&lt;contributors&gt;&lt;authors&gt;&lt;author&gt;Briske, David D.&lt;/author&gt;&lt;author&gt;Derner, J. D.&lt;/author&gt;&lt;author&gt;Brown, J. R.&lt;/author&gt;&lt;author&gt;Fuhlendorf, Samuel D.&lt;/author&gt;&lt;author&gt;Teague, W. R.&lt;/author&gt;&lt;author&gt;Havstad, K. M.&lt;/author&gt;&lt;author&gt;Gillen, R. L.&lt;/author&gt;&lt;author&gt;Ash, A. J.&lt;/author&gt;&lt;author&gt;Willms, W. D.&lt;/author&gt;&lt;/authors&gt;&lt;/contributors&gt;&lt;titles&gt;&lt;title&gt;Rotational grazing on rangelands: reconciliation of perception and experimental evidence&lt;/title&gt;&lt;secondary-title&gt;Rangeland Ecology &amp;amp; Management&lt;/secondary-title&gt;&lt;/titles&gt;&lt;periodical&gt;&lt;full-title&gt;Rangeland Ecology &amp;amp; Management&lt;/full-title&gt;&lt;/periodical&gt;&lt;pages&gt;3-17&lt;/pages&gt;&lt;volume&gt;61&lt;/volume&gt;&lt;dates&gt;&lt;year&gt;2008&lt;/year&gt;&lt;/dates&gt;&lt;urls&gt;&lt;/urls&gt;&lt;/record&gt;&lt;/Cite&gt;&lt;Cite&gt;&lt;Author&gt;Briske&lt;/Author&gt;&lt;Year&gt;2011&lt;/Year&gt;&lt;RecNum&gt;22496&lt;/RecNum&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AD53D7" w:rsidRPr="005733D8">
        <w:fldChar w:fldCharType="separate"/>
      </w:r>
      <w:r w:rsidR="00AD53D7" w:rsidRPr="005733D8">
        <w:rPr>
          <w:noProof/>
        </w:rPr>
        <w:t>(Briske</w:t>
      </w:r>
      <w:r w:rsidR="00AD53D7" w:rsidRPr="005733D8">
        <w:rPr>
          <w:i/>
          <w:noProof/>
        </w:rPr>
        <w:t xml:space="preserve"> et al.</w:t>
      </w:r>
      <w:r w:rsidR="00AD53D7" w:rsidRPr="005733D8">
        <w:rPr>
          <w:noProof/>
        </w:rPr>
        <w:t xml:space="preserve"> 2008; Briske</w:t>
      </w:r>
      <w:r w:rsidR="00AD53D7" w:rsidRPr="005733D8">
        <w:rPr>
          <w:i/>
          <w:noProof/>
        </w:rPr>
        <w:t xml:space="preserve"> et al.</w:t>
      </w:r>
      <w:r w:rsidR="00AD53D7" w:rsidRPr="005733D8">
        <w:rPr>
          <w:noProof/>
        </w:rPr>
        <w:t xml:space="preserve"> 2011)</w:t>
      </w:r>
      <w:r w:rsidR="00AD53D7" w:rsidRPr="005733D8">
        <w:fldChar w:fldCharType="end"/>
      </w:r>
      <w:r w:rsidR="00AD53D7" w:rsidRPr="00521DC4">
        <w:t xml:space="preserve">. </w:t>
      </w:r>
      <w:r w:rsidR="00C554FC" w:rsidRPr="00521DC4">
        <w:t>In addition</w:t>
      </w:r>
      <w:r w:rsidRPr="00521DC4">
        <w:t xml:space="preserve">, </w:t>
      </w:r>
      <w:r w:rsidRPr="00726472">
        <w:t xml:space="preserve">few studies examine how duration and timing contribute to the generation of non-livestock-based ecosystem services such as water quality </w:t>
      </w:r>
      <w:r w:rsidRPr="00726472">
        <w:fldChar w:fldCharType="begin">
          <w:fldData xml:space="preserve">PEVuZE5vdGU+PENpdGU+PEF1dGhvcj5GdWhsZW5kb3JmPC9BdXRob3I+PFllYXI+MjAxMjwvWWVh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</w:fldData>
        </w:fldChar>
      </w:r>
      <w:r w:rsidR="00726472" w:rsidRPr="00726472">
        <w:instrText xml:space="preserve"> ADDIN EN.CITE </w:instrText>
      </w:r>
      <w:r w:rsidR="00726472" w:rsidRPr="00726472">
        <w:fldChar w:fldCharType="begin">
          <w:fldData xml:space="preserve">PEVuZE5vdGU+PENpdGU+PEF1dGhvcj5GdWhsZW5kb3JmPC9BdXRob3I+PFllYXI+MjAxMjwvWWVh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</w:fldData>
        </w:fldChar>
      </w:r>
      <w:r w:rsidR="00726472" w:rsidRPr="00726472">
        <w:instrText xml:space="preserve"> ADDIN EN.CITE.DATA </w:instrText>
      </w:r>
      <w:r w:rsidR="00726472" w:rsidRPr="00726472">
        <w:fldChar w:fldCharType="end"/>
      </w:r>
      <w:r w:rsidRPr="00726472">
        <w:fldChar w:fldCharType="separate"/>
      </w:r>
      <w:r w:rsidR="00726472" w:rsidRPr="00726472">
        <w:rPr>
          <w:noProof/>
        </w:rPr>
        <w:t>(Briske</w:t>
      </w:r>
      <w:r w:rsidR="00726472" w:rsidRPr="00726472">
        <w:rPr>
          <w:i/>
          <w:noProof/>
        </w:rPr>
        <w:t xml:space="preserve"> et al.</w:t>
      </w:r>
      <w:r w:rsidR="00726472" w:rsidRPr="00726472">
        <w:rPr>
          <w:noProof/>
        </w:rPr>
        <w:t xml:space="preserve"> 2011; Bestelmeyer &amp; Briske 2012; Fuhlendorf</w:t>
      </w:r>
      <w:r w:rsidR="00726472" w:rsidRPr="00726472">
        <w:rPr>
          <w:i/>
          <w:noProof/>
        </w:rPr>
        <w:t xml:space="preserve"> et al.</w:t>
      </w:r>
      <w:r w:rsidR="00726472" w:rsidRPr="00726472">
        <w:rPr>
          <w:noProof/>
        </w:rPr>
        <w:t xml:space="preserve"> 2012)</w:t>
      </w:r>
      <w:r w:rsidRPr="00726472">
        <w:fldChar w:fldCharType="end"/>
      </w:r>
      <w:r w:rsidRPr="00726472">
        <w:t>.</w:t>
      </w:r>
      <w:r>
        <w:t xml:space="preserve"> </w:t>
      </w:r>
    </w:p>
    <w:p w14:paraId="67A0F275" w14:textId="77777777" w:rsidR="00B31240" w:rsidRDefault="00B31240" w:rsidP="00B31240"/>
    <w:p w14:paraId="01182C98" w14:textId="3A9B0CE9" w:rsidR="00B31240" w:rsidRPr="00B86D33" w:rsidRDefault="00B31240" w:rsidP="00B31240">
      <w:r>
        <w:t xml:space="preserve">To address this gap, we examined </w:t>
      </w:r>
      <w:r w:rsidR="00C17CD9">
        <w:t xml:space="preserve">how </w:t>
      </w:r>
      <w:r w:rsidR="00894A60">
        <w:t>two</w:t>
      </w:r>
      <w:r>
        <w:t xml:space="preserve"> element</w:t>
      </w:r>
      <w:r w:rsidR="00B14362">
        <w:t>s</w:t>
      </w:r>
      <w:r>
        <w:t xml:space="preserve"> of rotational grazing </w:t>
      </w:r>
      <w:r w:rsidR="00427767">
        <w:t>–</w:t>
      </w:r>
      <w:r>
        <w:t xml:space="preserve"> </w:t>
      </w:r>
      <w:r w:rsidR="00427767">
        <w:t xml:space="preserve">i.e.: </w:t>
      </w:r>
      <w:r>
        <w:t>grazing duration</w:t>
      </w:r>
      <w:r w:rsidR="00B14362">
        <w:t xml:space="preserve"> and timing</w:t>
      </w:r>
      <w:r w:rsidR="00846C34">
        <w:t xml:space="preserve"> </w:t>
      </w:r>
      <w:r w:rsidR="00C17CD9">
        <w:t>–</w:t>
      </w:r>
      <w:r w:rsidR="00B02980">
        <w:t xml:space="preserve"> </w:t>
      </w:r>
      <w:r w:rsidR="00846C34">
        <w:t xml:space="preserve">affect water quality in </w:t>
      </w:r>
      <w:r w:rsidR="00881984">
        <w:t>semi-</w:t>
      </w:r>
      <w:r w:rsidR="00846C34">
        <w:t>arid rangelands</w:t>
      </w:r>
      <w:r w:rsidR="00577B34">
        <w:t>. We</w:t>
      </w:r>
      <w:r w:rsidR="00AB27C4">
        <w:t xml:space="preserve"> targeted </w:t>
      </w:r>
      <w:r w:rsidR="00AB27C4" w:rsidRPr="00FE1B6A">
        <w:rPr>
          <w:i/>
        </w:rPr>
        <w:t xml:space="preserve">Escherichia coli </w:t>
      </w:r>
      <w:r w:rsidR="00AB27C4" w:rsidRPr="00FE1B6A">
        <w:t>(</w:t>
      </w:r>
      <w:r w:rsidR="00AB27C4" w:rsidRPr="00FE1B6A">
        <w:rPr>
          <w:i/>
        </w:rPr>
        <w:t>E. coli</w:t>
      </w:r>
      <w:r w:rsidR="00AB27C4" w:rsidRPr="00FE1B6A">
        <w:t>)</w:t>
      </w:r>
      <w:r w:rsidR="00AB27C4">
        <w:t>, a common fecal bacteria, as our water quality</w:t>
      </w:r>
      <w:r w:rsidR="00577B34">
        <w:t xml:space="preserve"> </w:t>
      </w:r>
      <w:r w:rsidR="0053101D">
        <w:t xml:space="preserve">metric </w:t>
      </w:r>
      <w:r w:rsidR="00577B34" w:rsidRPr="00EF2510">
        <w:t>because</w:t>
      </w:r>
      <w:r w:rsidR="00AB27C4" w:rsidRPr="00EF2510">
        <w:t xml:space="preserve"> </w:t>
      </w:r>
      <w:r w:rsidR="00EF2510" w:rsidRPr="00EF2510">
        <w:t xml:space="preserve">it </w:t>
      </w:r>
      <w:r w:rsidR="00AB27C4" w:rsidRPr="00EF2510">
        <w:t>is</w:t>
      </w:r>
      <w:r w:rsidR="00AB27C4">
        <w:t xml:space="preserve"> often used as an indicator for pathogenic bacteria that </w:t>
      </w:r>
      <w:r w:rsidR="00AB27C4" w:rsidRPr="00945880">
        <w:t xml:space="preserve">can </w:t>
      </w:r>
      <w:r w:rsidR="00AB27C4">
        <w:t xml:space="preserve">negatively </w:t>
      </w:r>
      <w:r w:rsidR="00AB27C4" w:rsidRPr="00945880">
        <w:t xml:space="preserve">affect human health </w:t>
      </w:r>
      <w:r w:rsidR="00577B34" w:rsidRPr="00945880">
        <w:t>in waterbodies</w:t>
      </w:r>
      <w:r w:rsidR="00685EC5">
        <w:t xml:space="preserve"> and is a common management focus on rangelands</w:t>
      </w:r>
      <w:r w:rsidR="00577B34" w:rsidRPr="00945880">
        <w:t xml:space="preserve"> </w:t>
      </w:r>
      <w:r w:rsidR="00AB27C4" w:rsidRPr="005B0827">
        <w:fldChar w:fldCharType="begin">
          <w:fldData xml:space="preserve">PEVuZE5vdGU+PENpdGU+PEF1dGhvcj5CZWxza3k8L0F1dGhvcj48WWVhcj4xOTk5PC9ZZWFyPjxS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</w:fldData>
        </w:fldChar>
      </w:r>
      <w:r w:rsidR="00D36BEE">
        <w:instrText xml:space="preserve"> ADDIN EN.CITE </w:instrText>
      </w:r>
      <w:r w:rsidR="00D36BEE">
        <w:fldChar w:fldCharType="begin">
          <w:fldData xml:space="preserve">PEVuZE5vdGU+PENpdGU+PEF1dGhvcj5CZWxza3k8L0F1dGhvcj48WWVhcj4xOTk5PC9ZZWFyPjxS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</w:fldData>
        </w:fldChar>
      </w:r>
      <w:r w:rsidR="00D36BEE">
        <w:instrText xml:space="preserve"> ADDIN EN.CITE.DATA </w:instrText>
      </w:r>
      <w:r w:rsidR="00D36BEE">
        <w:fldChar w:fldCharType="end"/>
      </w:r>
      <w:r w:rsidR="00AB27C4" w:rsidRPr="005B0827">
        <w:fldChar w:fldCharType="separate"/>
      </w:r>
      <w:r w:rsidR="00D36BEE">
        <w:rPr>
          <w:noProof/>
        </w:rPr>
        <w:t>(Belsky, Matzke &amp; Uselman 1999; EPA 2012; Utah Department of Environmental Quality 2018a)</w:t>
      </w:r>
      <w:r w:rsidR="00AB27C4" w:rsidRPr="005B0827">
        <w:fldChar w:fldCharType="end"/>
      </w:r>
      <w:r w:rsidR="00AB27C4" w:rsidRPr="005B0827">
        <w:t>.</w:t>
      </w:r>
      <w:r w:rsidR="00846C34" w:rsidRPr="005B0827">
        <w:t xml:space="preserve"> We examine the </w:t>
      </w:r>
      <w:r w:rsidR="00577B34" w:rsidRPr="005B0827">
        <w:t>livestock disturbance</w:t>
      </w:r>
      <w:r w:rsidR="00C17CD9" w:rsidRPr="005B0827">
        <w:t>-</w:t>
      </w:r>
      <w:r w:rsidR="00846C34" w:rsidRPr="005B0827">
        <w:t>water quality relationship via gradients of grazing duration</w:t>
      </w:r>
      <w:r w:rsidR="0005169A" w:rsidRPr="005B0827">
        <w:t xml:space="preserve"> and timing</w:t>
      </w:r>
      <w:r w:rsidR="00846C34" w:rsidRPr="005B0827">
        <w:t xml:space="preserve"> rather than</w:t>
      </w:r>
      <w:r w:rsidR="00C17CD9" w:rsidRPr="005B0827">
        <w:t xml:space="preserve"> via </w:t>
      </w:r>
      <w:r w:rsidR="00846C34" w:rsidRPr="005B0827">
        <w:t xml:space="preserve">simplistic comparisons of water quality </w:t>
      </w:r>
      <w:r w:rsidR="00C17CD9" w:rsidRPr="005B0827">
        <w:t>in areas where</w:t>
      </w:r>
      <w:r w:rsidR="00846C34" w:rsidRPr="005B0827">
        <w:t xml:space="preserve"> cattle are present versus absent</w:t>
      </w:r>
      <w:r w:rsidR="00AB27C4" w:rsidRPr="005B0827">
        <w:t>. Because of this, we highlight management solutions that are not</w:t>
      </w:r>
      <w:r w:rsidR="00AB27C4">
        <w:t xml:space="preserve"> commonly advocated in the grazing literature</w:t>
      </w:r>
      <w:r>
        <w:t xml:space="preserve">. </w:t>
      </w:r>
      <w:r w:rsidR="00AB27C4">
        <w:t>In particular</w:t>
      </w:r>
      <w:r>
        <w:t>, o</w:t>
      </w:r>
      <w:r w:rsidRPr="00577162">
        <w:t xml:space="preserve">ur results provide </w:t>
      </w:r>
      <w:r>
        <w:t xml:space="preserve">an example of </w:t>
      </w:r>
      <w:r w:rsidRPr="00577162">
        <w:t>how grazing</w:t>
      </w:r>
      <w:r w:rsidR="00D9237A">
        <w:t xml:space="preserve"> duration and timing </w:t>
      </w:r>
      <w:r>
        <w:t>can</w:t>
      </w:r>
      <w:r w:rsidRPr="00577162">
        <w:t xml:space="preserve"> be used as tool</w:t>
      </w:r>
      <w:r w:rsidR="00D9237A">
        <w:t>s</w:t>
      </w:r>
      <w:r w:rsidRPr="00577162">
        <w:t xml:space="preserve"> to </w:t>
      </w:r>
      <w:r w:rsidR="00577B34">
        <w:t>manage</w:t>
      </w:r>
      <w:r w:rsidR="0055150B">
        <w:t xml:space="preserve"> water</w:t>
      </w:r>
      <w:r>
        <w:t xml:space="preserve"> </w:t>
      </w:r>
      <w:r w:rsidR="00577B34">
        <w:t xml:space="preserve">quality </w:t>
      </w:r>
      <w:r w:rsidR="0055150B">
        <w:t>in rangeland streams</w:t>
      </w:r>
      <w:r w:rsidR="005D0187">
        <w:t xml:space="preserve"> and </w:t>
      </w:r>
      <w:r w:rsidR="00773607">
        <w:t xml:space="preserve">to </w:t>
      </w:r>
      <w:r w:rsidR="005D0187">
        <w:t xml:space="preserve">mitigate </w:t>
      </w:r>
      <w:r w:rsidR="00773607">
        <w:t>this ecosystem service tradeoff</w:t>
      </w:r>
      <w:r>
        <w:t xml:space="preserve">. </w:t>
      </w:r>
    </w:p>
    <w:p w14:paraId="2911E029" w14:textId="1E86CCC1" w:rsidR="00756B0E" w:rsidRPr="00B86D33" w:rsidRDefault="00756B0E" w:rsidP="007D0E33"/>
    <w:p w14:paraId="6C26C5A6" w14:textId="3F08B467" w:rsidR="00796109" w:rsidRPr="00AC194A" w:rsidRDefault="005C40F8" w:rsidP="00AE3883">
      <w:pPr>
        <w:outlineLvl w:val="0"/>
        <w:rPr>
          <w:b/>
        </w:rPr>
      </w:pPr>
      <w:r w:rsidRPr="00411494">
        <w:rPr>
          <w:b/>
        </w:rPr>
        <w:t>Methods</w:t>
      </w:r>
    </w:p>
    <w:p w14:paraId="6C4F3925" w14:textId="147E0A7B" w:rsidR="00D030BE" w:rsidRDefault="005C40F8" w:rsidP="00D030BE">
      <w:r w:rsidRPr="00606028">
        <w:t xml:space="preserve">This study </w:t>
      </w:r>
      <w:r w:rsidR="00485889" w:rsidRPr="00606028">
        <w:t xml:space="preserve">included </w:t>
      </w:r>
      <w:r w:rsidR="00AB1E98" w:rsidRPr="00AB1E98">
        <w:t>twelve</w:t>
      </w:r>
      <w:r w:rsidR="00485889" w:rsidRPr="00606028">
        <w:t xml:space="preserve"> rangeland streams located across </w:t>
      </w:r>
      <w:r w:rsidR="004966C0">
        <w:t>over 40,000 ha</w:t>
      </w:r>
      <w:r w:rsidRPr="00606028">
        <w:t xml:space="preserve"> of public and private rangelands in Rich County, </w:t>
      </w:r>
      <w:r w:rsidR="00EB2966" w:rsidRPr="00606028">
        <w:t>northeastern</w:t>
      </w:r>
      <w:r w:rsidR="00981C48" w:rsidRPr="00606028">
        <w:t xml:space="preserve"> </w:t>
      </w:r>
      <w:r w:rsidR="00FD003A" w:rsidRPr="00606028">
        <w:t xml:space="preserve">Utah </w:t>
      </w:r>
      <w:r w:rsidR="00FD003A" w:rsidRPr="00606028">
        <w:rPr>
          <w:color w:val="333333"/>
          <w:shd w:val="clear" w:color="auto" w:fill="FFFFFF"/>
        </w:rPr>
        <w:t>(41° 24’ N; 111° 13’ W)</w:t>
      </w:r>
      <w:r w:rsidR="00485889" w:rsidRPr="00606028">
        <w:t xml:space="preserve"> </w:t>
      </w:r>
      <w:r w:rsidR="00674585">
        <w:t xml:space="preserve">sampled </w:t>
      </w:r>
      <w:r w:rsidR="00181D88">
        <w:t>from</w:t>
      </w:r>
      <w:r w:rsidR="00485889" w:rsidRPr="00606028">
        <w:t xml:space="preserve"> 2016-201</w:t>
      </w:r>
      <w:r w:rsidR="00181D88">
        <w:t>8</w:t>
      </w:r>
      <w:r w:rsidR="00485889" w:rsidRPr="00606028">
        <w:t xml:space="preserve">. </w:t>
      </w:r>
      <w:r w:rsidR="00415F5A" w:rsidRPr="00606028">
        <w:t xml:space="preserve">The area is </w:t>
      </w:r>
      <w:r w:rsidR="00BF7226">
        <w:t>semi</w:t>
      </w:r>
      <w:r w:rsidR="00886541">
        <w:t xml:space="preserve">-arid </w:t>
      </w:r>
      <w:r w:rsidR="00415F5A" w:rsidRPr="00606028">
        <w:t>sage</w:t>
      </w:r>
      <w:r w:rsidR="002527A1">
        <w:t>brush-</w:t>
      </w:r>
      <w:r w:rsidR="00415F5A" w:rsidRPr="00606028">
        <w:t>steppe</w:t>
      </w:r>
      <w:r w:rsidR="00886541">
        <w:t xml:space="preserve"> at an</w:t>
      </w:r>
      <w:r w:rsidR="00415F5A" w:rsidRPr="00606028">
        <w:t xml:space="preserve"> elevation </w:t>
      </w:r>
      <w:r w:rsidR="00FE51C2">
        <w:t>of ~</w:t>
      </w:r>
      <w:r w:rsidR="00A8491C">
        <w:t>1915m</w:t>
      </w:r>
      <w:r w:rsidR="00415F5A" w:rsidRPr="00606028">
        <w:t>.</w:t>
      </w:r>
      <w:r w:rsidR="00A8491C">
        <w:t xml:space="preserve"> </w:t>
      </w:r>
      <w:r w:rsidR="00D36BEE">
        <w:t>Riparian areas are located in shrub</w:t>
      </w:r>
      <w:r w:rsidR="007D5BA7">
        <w:t>-</w:t>
      </w:r>
      <w:r w:rsidR="00D36BEE">
        <w:t xml:space="preserve">dominated rangelands consisting of Wyoming big </w:t>
      </w:r>
      <w:proofErr w:type="spellStart"/>
      <w:r w:rsidR="00D36BEE">
        <w:t>sagebush</w:t>
      </w:r>
      <w:proofErr w:type="spellEnd"/>
      <w:r w:rsidR="00D36BEE">
        <w:t xml:space="preserve"> (</w:t>
      </w:r>
      <w:r w:rsidR="00D36BEE">
        <w:rPr>
          <w:rStyle w:val="Emphasis"/>
          <w:shd w:val="clear" w:color="auto" w:fill="FFFFFF"/>
        </w:rPr>
        <w:t>Artemisia tridentata</w:t>
      </w:r>
      <w:r w:rsidR="00D36BEE">
        <w:rPr>
          <w:shd w:val="clear" w:color="auto" w:fill="FFFFFF"/>
        </w:rPr>
        <w:t> ssp. </w:t>
      </w:r>
      <w:proofErr w:type="spellStart"/>
      <w:r w:rsidR="00D36BEE">
        <w:rPr>
          <w:rStyle w:val="Emphasis"/>
          <w:shd w:val="clear" w:color="auto" w:fill="FFFFFF"/>
        </w:rPr>
        <w:t>wyomingensis</w:t>
      </w:r>
      <w:proofErr w:type="spellEnd"/>
      <w:r w:rsidR="00D36BEE">
        <w:t>), low rabbitbrush (</w:t>
      </w:r>
      <w:proofErr w:type="spellStart"/>
      <w:r w:rsidR="00D36BEE">
        <w:rPr>
          <w:i/>
        </w:rPr>
        <w:t>Chrysothamnus</w:t>
      </w:r>
      <w:proofErr w:type="spellEnd"/>
      <w:r w:rsidR="00D36BEE">
        <w:rPr>
          <w:i/>
        </w:rPr>
        <w:t xml:space="preserve"> </w:t>
      </w:r>
      <w:proofErr w:type="spellStart"/>
      <w:r w:rsidR="00D36BEE">
        <w:rPr>
          <w:i/>
        </w:rPr>
        <w:t>viscidiflorus</w:t>
      </w:r>
      <w:proofErr w:type="spellEnd"/>
      <w:r w:rsidR="00D36BEE">
        <w:t>), plus native and non-native grasses and forbs</w:t>
      </w:r>
      <w:r w:rsidR="00D36BEE">
        <w:rPr>
          <w:shd w:val="clear" w:color="auto" w:fill="FFFFFF"/>
        </w:rPr>
        <w:t>. Riparian corridors contain distinct vegetation, including Nebraska sedge (</w:t>
      </w:r>
      <w:proofErr w:type="spellStart"/>
      <w:r w:rsidR="00D36BEE">
        <w:rPr>
          <w:i/>
          <w:shd w:val="clear" w:color="auto" w:fill="FFFFFF"/>
        </w:rPr>
        <w:t>Carex</w:t>
      </w:r>
      <w:proofErr w:type="spellEnd"/>
      <w:r w:rsidR="00D36BEE">
        <w:rPr>
          <w:i/>
          <w:shd w:val="clear" w:color="auto" w:fill="FFFFFF"/>
        </w:rPr>
        <w:t xml:space="preserve"> </w:t>
      </w:r>
      <w:proofErr w:type="spellStart"/>
      <w:r w:rsidR="00D36BEE">
        <w:rPr>
          <w:i/>
          <w:shd w:val="clear" w:color="auto" w:fill="FFFFFF"/>
        </w:rPr>
        <w:t>nebrascensis</w:t>
      </w:r>
      <w:proofErr w:type="spellEnd"/>
      <w:r w:rsidR="00D36BEE">
        <w:rPr>
          <w:shd w:val="clear" w:color="auto" w:fill="FFFFFF"/>
        </w:rPr>
        <w:t>), Sandberg’s bluegrass (</w:t>
      </w:r>
      <w:proofErr w:type="spellStart"/>
      <w:r w:rsidR="00D36BEE">
        <w:rPr>
          <w:rStyle w:val="Emphasis"/>
          <w:shd w:val="clear" w:color="auto" w:fill="FFFFFF"/>
        </w:rPr>
        <w:t>Poa</w:t>
      </w:r>
      <w:proofErr w:type="spellEnd"/>
      <w:r w:rsidR="00D36BEE">
        <w:rPr>
          <w:rStyle w:val="Emphasis"/>
          <w:shd w:val="clear" w:color="auto" w:fill="FFFFFF"/>
        </w:rPr>
        <w:t xml:space="preserve"> </w:t>
      </w:r>
      <w:proofErr w:type="spellStart"/>
      <w:r w:rsidR="00D36BEE">
        <w:rPr>
          <w:rStyle w:val="Emphasis"/>
          <w:shd w:val="clear" w:color="auto" w:fill="FFFFFF"/>
        </w:rPr>
        <w:t>secunda</w:t>
      </w:r>
      <w:proofErr w:type="spellEnd"/>
      <w:r w:rsidR="00D36BEE">
        <w:rPr>
          <w:shd w:val="clear" w:color="auto" w:fill="FFFFFF"/>
        </w:rPr>
        <w:t>), and rush (</w:t>
      </w:r>
      <w:proofErr w:type="spellStart"/>
      <w:r w:rsidR="00D36BEE">
        <w:rPr>
          <w:shd w:val="clear" w:color="auto" w:fill="FFFFFF"/>
        </w:rPr>
        <w:t>juncus</w:t>
      </w:r>
      <w:proofErr w:type="spellEnd"/>
      <w:r w:rsidR="00D36BEE">
        <w:rPr>
          <w:shd w:val="clear" w:color="auto" w:fill="FFFFFF"/>
        </w:rPr>
        <w:t xml:space="preserve"> spp.). </w:t>
      </w:r>
      <w:r w:rsidR="00415F5A" w:rsidRPr="00606028">
        <w:t xml:space="preserve">Annual precipitation </w:t>
      </w:r>
      <w:r w:rsidR="001C0742">
        <w:t>is</w:t>
      </w:r>
      <w:r w:rsidR="00415F5A" w:rsidRPr="00606028">
        <w:t xml:space="preserve"> </w:t>
      </w:r>
      <w:r w:rsidR="000A416E">
        <w:t>25</w:t>
      </w:r>
      <w:r w:rsidR="001E4A2A">
        <w:t xml:space="preserve"> </w:t>
      </w:r>
      <w:r w:rsidR="000A416E">
        <w:t>-</w:t>
      </w:r>
      <w:r w:rsidR="001E4A2A">
        <w:t xml:space="preserve"> </w:t>
      </w:r>
      <w:r w:rsidR="000A416E">
        <w:t>35 cm</w:t>
      </w:r>
      <w:r w:rsidR="00FD003A" w:rsidRPr="00606028">
        <w:t xml:space="preserve"> and temperatures </w:t>
      </w:r>
      <w:r w:rsidR="001C0742">
        <w:t>vary between</w:t>
      </w:r>
      <w:r w:rsidR="00415F5A" w:rsidRPr="00606028">
        <w:t xml:space="preserve"> </w:t>
      </w:r>
      <w:r w:rsidR="004966C0">
        <w:t xml:space="preserve">-9°C in </w:t>
      </w:r>
      <w:r w:rsidR="000A416E">
        <w:t xml:space="preserve">winter to 17.3°C in summer </w:t>
      </w:r>
      <w:r w:rsidR="000A416E">
        <w:fldChar w:fldCharType="begin"/>
      </w:r>
      <w:r w:rsidR="00041AB6">
        <w:instrText xml:space="preserve"> ADDIN EN.CITE &lt;EndNote&gt;&lt;Cite&gt;&lt;Author&gt;U.S. Climate Data&lt;/Author&gt;&lt;Year&gt;2020&lt;/Year&gt;&lt;RecNum&gt;22468&lt;/RecNum&gt;&lt;DisplayText&gt;(U.S. Climate Data 2020)&lt;/DisplayText&gt;&lt;record&gt;&lt;rec-number&gt;22468&lt;/rec-number&gt;&lt;foreign-keys&gt;&lt;key app="EN" db-id="9azvdptwtsev5be2wd9xwz0420tss0f2etpp" timestamp="1519439397"&gt;22468&lt;/key&gt;&lt;/foreign-keys&gt;&lt;ref-type name="Web Page"&gt;12&lt;/ref-type&gt;&lt;contributors&gt;&lt;authors&gt;&lt;author&gt;U.S. Climate Data,&lt;/author&gt;&lt;/authors&gt;&lt;/contributors&gt;&lt;titles&gt;&lt;/titles&gt;&lt;number&gt;4-1-2020&lt;/number&gt;&lt;dates&gt;&lt;year&gt;2020&lt;/year&gt;&lt;/dates&gt;&lt;urls&gt;&lt;related-urls&gt;&lt;url&gt;https://www.usclimatedata.com/climate/randolph/utah/united-states/usut0210/2008/1&lt;/url&gt;&lt;/related-urls&gt;&lt;/urls&gt;&lt;/record&gt;&lt;/Cite&gt;&lt;/EndNote&gt;</w:instrText>
      </w:r>
      <w:r w:rsidR="000A416E">
        <w:fldChar w:fldCharType="separate"/>
      </w:r>
      <w:r w:rsidR="00041AB6">
        <w:rPr>
          <w:noProof/>
        </w:rPr>
        <w:t>(U.S. Climate Data 2020)</w:t>
      </w:r>
      <w:r w:rsidR="000A416E">
        <w:fldChar w:fldCharType="end"/>
      </w:r>
      <w:r w:rsidR="00415F5A" w:rsidRPr="00606028">
        <w:t xml:space="preserve">. </w:t>
      </w:r>
    </w:p>
    <w:p w14:paraId="3B205C1F" w14:textId="77777777" w:rsidR="000F3B72" w:rsidRPr="00606028" w:rsidRDefault="000F3B72" w:rsidP="008F6A7D">
      <w:pPr>
        <w:rPr>
          <w:color w:val="333333"/>
          <w:shd w:val="clear" w:color="auto" w:fill="FFFFFF"/>
        </w:rPr>
      </w:pPr>
    </w:p>
    <w:p w14:paraId="0DCAA765" w14:textId="3649F732" w:rsidR="00304834" w:rsidRPr="000951EF" w:rsidRDefault="007B1A70" w:rsidP="00304834">
      <w:r>
        <w:t xml:space="preserve">Grazing treatments included: </w:t>
      </w:r>
      <w:r w:rsidR="000951EF">
        <w:t>continuous-turnout (long-duration, no rotation)</w:t>
      </w:r>
      <w:r>
        <w:t xml:space="preserve">, </w:t>
      </w:r>
      <w:r w:rsidR="000951EF">
        <w:t>deferred-</w:t>
      </w:r>
      <w:r w:rsidR="000951EF" w:rsidRPr="00606028">
        <w:t>rotation</w:t>
      </w:r>
      <w:r w:rsidR="000951EF">
        <w:t xml:space="preserve"> (medium-duration, with rotation)</w:t>
      </w:r>
      <w:r>
        <w:t xml:space="preserve">, and </w:t>
      </w:r>
      <w:r w:rsidR="000951EF">
        <w:t>time-controlled rotation (short-duration, with rotation)</w:t>
      </w:r>
      <w:r w:rsidR="000951EF" w:rsidRPr="00606028">
        <w:t>.</w:t>
      </w:r>
      <w:r w:rsidR="000951EF">
        <w:t xml:space="preserve"> </w:t>
      </w:r>
      <w:r>
        <w:t xml:space="preserve">The first two of these are common in this Utah region, the third is used less often. </w:t>
      </w:r>
      <w:r w:rsidR="000951EF">
        <w:t xml:space="preserve">Long durations ranged from 82-138 days, medium durations from 31-81 days, and short durations from 1-30 days. Timing </w:t>
      </w:r>
      <w:r>
        <w:t xml:space="preserve">for continuous-turnout </w:t>
      </w:r>
      <w:r w:rsidR="000951EF">
        <w:t xml:space="preserve">spanned </w:t>
      </w:r>
      <w:r>
        <w:t>most of the grazing season (mid-May through mid</w:t>
      </w:r>
      <w:r w:rsidR="000A7643">
        <w:t>-</w:t>
      </w:r>
      <w:r>
        <w:t xml:space="preserve"> September). </w:t>
      </w:r>
      <w:r w:rsidR="00577961">
        <w:t>F</w:t>
      </w:r>
      <w:r>
        <w:t>or deferred</w:t>
      </w:r>
      <w:r w:rsidR="006A7EFE">
        <w:t>-</w:t>
      </w:r>
      <w:r>
        <w:t>rotation</w:t>
      </w:r>
      <w:r w:rsidR="00577961">
        <w:t>,</w:t>
      </w:r>
      <w:r>
        <w:t xml:space="preserve"> </w:t>
      </w:r>
      <w:r w:rsidR="00577961">
        <w:t xml:space="preserve">grazing began across a range of timings including </w:t>
      </w:r>
      <w:r>
        <w:t xml:space="preserve">mid-May, mid-June, early July, </w:t>
      </w:r>
      <w:r w:rsidR="00577961">
        <w:t>and mid-July. For</w:t>
      </w:r>
      <w:r>
        <w:t xml:space="preserve"> time-controlled </w:t>
      </w:r>
      <w:r w:rsidR="00577961">
        <w:t xml:space="preserve">rotation, </w:t>
      </w:r>
      <w:r w:rsidR="00D36BEE">
        <w:t>grazing</w:t>
      </w:r>
      <w:r>
        <w:t xml:space="preserve"> timing ranged anywhere from spring through fall. </w:t>
      </w:r>
      <w:r w:rsidR="008067B7" w:rsidRPr="00606028">
        <w:t xml:space="preserve">All sites were grazed </w:t>
      </w:r>
      <w:r w:rsidR="008067B7">
        <w:t>with beef cattle cow-calf pairs</w:t>
      </w:r>
      <w:commentRangeStart w:id="3"/>
      <w:r w:rsidR="008067B7">
        <w:t>. S</w:t>
      </w:r>
      <w:r w:rsidR="00304834">
        <w:t>tocking densities were 0</w:t>
      </w:r>
      <w:commentRangeStart w:id="4"/>
      <w:r w:rsidR="00304834">
        <w:t>.75 - 1.</w:t>
      </w:r>
      <w:r w:rsidR="003C6FD5">
        <w:t xml:space="preserve">78 </w:t>
      </w:r>
      <w:r w:rsidR="00EE1A44">
        <w:t xml:space="preserve">pairs </w:t>
      </w:r>
      <w:r w:rsidR="00304834">
        <w:t>· ha</w:t>
      </w:r>
      <w:r w:rsidR="00304834">
        <w:rPr>
          <w:vertAlign w:val="superscript"/>
        </w:rPr>
        <w:t>-1</w:t>
      </w:r>
      <w:r w:rsidR="00304834">
        <w:t xml:space="preserve"> </w:t>
      </w:r>
      <w:r w:rsidR="00766E86">
        <w:t xml:space="preserve">in </w:t>
      </w:r>
      <w:r w:rsidR="00C94A81">
        <w:t>time-controlled</w:t>
      </w:r>
      <w:r w:rsidR="00766E86">
        <w:t xml:space="preserve"> </w:t>
      </w:r>
      <w:commentRangeEnd w:id="3"/>
      <w:r w:rsidR="00956281">
        <w:rPr>
          <w:rStyle w:val="CommentReference"/>
        </w:rPr>
        <w:commentReference w:id="3"/>
      </w:r>
      <w:r w:rsidR="00766E86">
        <w:t>areas</w:t>
      </w:r>
      <w:r w:rsidR="00C94A81">
        <w:t>, 0.11 – 0.</w:t>
      </w:r>
      <w:r w:rsidR="00BF5D74">
        <w:t>38 in deferred</w:t>
      </w:r>
      <w:r w:rsidR="006A7EFE">
        <w:t>-</w:t>
      </w:r>
      <w:r w:rsidR="00BF5D74">
        <w:t>rotation,</w:t>
      </w:r>
      <w:r w:rsidR="00304834">
        <w:t xml:space="preserve"> and 0.</w:t>
      </w:r>
      <w:r w:rsidR="00BF5D74">
        <w:t xml:space="preserve">03 </w:t>
      </w:r>
      <w:r w:rsidR="00304834">
        <w:t>- 0.</w:t>
      </w:r>
      <w:r w:rsidR="00BF5D74">
        <w:t xml:space="preserve">09 </w:t>
      </w:r>
      <w:r w:rsidR="00EE1A44">
        <w:t>pairs</w:t>
      </w:r>
      <w:r w:rsidR="00304834">
        <w:t>· ha</w:t>
      </w:r>
      <w:r w:rsidR="00304834">
        <w:rPr>
          <w:vertAlign w:val="superscript"/>
        </w:rPr>
        <w:t>-1</w:t>
      </w:r>
      <w:r w:rsidR="00304834">
        <w:t xml:space="preserve"> in </w:t>
      </w:r>
      <w:r w:rsidR="004F20C2">
        <w:t>continuous-turnout</w:t>
      </w:r>
      <w:r w:rsidR="00766E86">
        <w:t xml:space="preserve"> areas</w:t>
      </w:r>
      <w:r w:rsidR="00304834">
        <w:t xml:space="preserve">. </w:t>
      </w:r>
      <w:commentRangeEnd w:id="4"/>
      <w:r w:rsidR="00E12AB7">
        <w:rPr>
          <w:rStyle w:val="CommentReference"/>
        </w:rPr>
        <w:commentReference w:id="4"/>
      </w:r>
      <w:r w:rsidR="005C6E86">
        <w:t xml:space="preserve">These </w:t>
      </w:r>
      <w:r w:rsidR="004F3118">
        <w:t>equated to</w:t>
      </w:r>
      <w:r w:rsidR="005C6E86">
        <w:t xml:space="preserve"> stocking </w:t>
      </w:r>
      <w:r w:rsidR="00730460">
        <w:t>rates</w:t>
      </w:r>
      <w:r w:rsidR="005C6E86">
        <w:t xml:space="preserve"> of </w:t>
      </w:r>
      <w:r w:rsidR="0039691C">
        <w:t>0.</w:t>
      </w:r>
      <w:r w:rsidR="00B41FEE">
        <w:t>0</w:t>
      </w:r>
      <w:r w:rsidR="0039691C">
        <w:t>33</w:t>
      </w:r>
      <w:r w:rsidR="00B41FEE">
        <w:t xml:space="preserve"> – 0.104</w:t>
      </w:r>
      <w:r w:rsidR="002E502C">
        <w:t>, 0.</w:t>
      </w:r>
      <w:r w:rsidR="00E13EDE">
        <w:t>002 - 007</w:t>
      </w:r>
      <w:r w:rsidR="002E502C">
        <w:t>, and 0.</w:t>
      </w:r>
      <w:r w:rsidR="00E13EDE">
        <w:t xml:space="preserve">0002 </w:t>
      </w:r>
      <w:r w:rsidR="00B523CD">
        <w:t>–</w:t>
      </w:r>
      <w:r w:rsidR="00E13EDE">
        <w:t xml:space="preserve"> </w:t>
      </w:r>
      <w:r w:rsidR="00B523CD">
        <w:t>0.</w:t>
      </w:r>
      <w:r w:rsidR="00E13EDE">
        <w:t>001</w:t>
      </w:r>
      <w:r w:rsidR="002E502C">
        <w:t xml:space="preserve"> pairs · ha</w:t>
      </w:r>
      <w:r w:rsidR="002E502C">
        <w:rPr>
          <w:vertAlign w:val="superscript"/>
        </w:rPr>
        <w:t xml:space="preserve">-1 </w:t>
      </w:r>
      <w:r w:rsidR="002E502C">
        <w:t>· day</w:t>
      </w:r>
      <w:r w:rsidR="002E502C">
        <w:rPr>
          <w:vertAlign w:val="superscript"/>
        </w:rPr>
        <w:t>-1</w:t>
      </w:r>
      <w:r w:rsidR="002E502C" w:rsidRPr="002E502C">
        <w:t xml:space="preserve"> </w:t>
      </w:r>
      <w:r w:rsidR="00730460">
        <w:t>respectively</w:t>
      </w:r>
      <w:r w:rsidR="00E13EDE">
        <w:t>.</w:t>
      </w:r>
    </w:p>
    <w:p w14:paraId="31DBAE7E" w14:textId="2B8E511E" w:rsidR="008067B7" w:rsidRPr="006C0EB5" w:rsidRDefault="008067B7" w:rsidP="008067B7">
      <w:pPr>
        <w:rPr>
          <w:u w:val="single"/>
        </w:rPr>
      </w:pPr>
    </w:p>
    <w:p w14:paraId="01043162" w14:textId="63EC3B9B" w:rsidR="008A2DAA" w:rsidRDefault="00AB1E98" w:rsidP="008A2DAA">
      <w:r>
        <w:t>S</w:t>
      </w:r>
      <w:r w:rsidR="00EB2966" w:rsidRPr="00606028">
        <w:t xml:space="preserve">treams span </w:t>
      </w:r>
      <w:r w:rsidR="00606476">
        <w:t>seven</w:t>
      </w:r>
      <w:r w:rsidR="00294044">
        <w:t xml:space="preserve"> </w:t>
      </w:r>
      <w:r w:rsidR="00EA74D4">
        <w:t xml:space="preserve">pastures on </w:t>
      </w:r>
      <w:r w:rsidR="00EB2966" w:rsidRPr="00606028">
        <w:t>public grazing allotmen</w:t>
      </w:r>
      <w:r w:rsidR="00081CB1" w:rsidRPr="00606028">
        <w:t>ts</w:t>
      </w:r>
      <w:r w:rsidR="005B649F">
        <w:t xml:space="preserve"> </w:t>
      </w:r>
      <w:r w:rsidR="005B649F" w:rsidRPr="00606028">
        <w:t xml:space="preserve">managed by the Bureau of Land Management (BLM) </w:t>
      </w:r>
      <w:r w:rsidR="00EB2966" w:rsidRPr="00606028">
        <w:t xml:space="preserve">and </w:t>
      </w:r>
      <w:commentRangeStart w:id="5"/>
      <w:r w:rsidR="008C7AAF">
        <w:t>two</w:t>
      </w:r>
      <w:r w:rsidR="00EB2966" w:rsidRPr="00606028">
        <w:t xml:space="preserve"> pastures</w:t>
      </w:r>
      <w:r w:rsidR="00EA74D4">
        <w:t xml:space="preserve"> on </w:t>
      </w:r>
      <w:r w:rsidR="001E4984">
        <w:t>a</w:t>
      </w:r>
      <w:r w:rsidR="00EA74D4">
        <w:t xml:space="preserve"> private ranch</w:t>
      </w:r>
      <w:commentRangeEnd w:id="5"/>
      <w:r w:rsidR="005F4383">
        <w:rPr>
          <w:rStyle w:val="CommentReference"/>
        </w:rPr>
        <w:commentReference w:id="5"/>
      </w:r>
      <w:r w:rsidR="00EA74D4">
        <w:t xml:space="preserve">. </w:t>
      </w:r>
      <w:r w:rsidR="008A2DAA">
        <w:t xml:space="preserve">All streams are small </w:t>
      </w:r>
      <w:r w:rsidR="00C77FE9">
        <w:t>wadable</w:t>
      </w:r>
      <w:r w:rsidR="008A2DAA">
        <w:t xml:space="preserve"> tributaries in the Bear </w:t>
      </w:r>
      <w:r w:rsidR="00767189">
        <w:t>W</w:t>
      </w:r>
      <w:r w:rsidR="008A2DAA">
        <w:t>atershed chosen based on their perennial designation a</w:t>
      </w:r>
      <w:r w:rsidR="00C30BF9">
        <w:t>n</w:t>
      </w:r>
      <w:r w:rsidR="008A2DAA">
        <w:t xml:space="preserve">d their location in areas managed via one of </w:t>
      </w:r>
      <w:r w:rsidR="00D36BEE">
        <w:t xml:space="preserve">the </w:t>
      </w:r>
      <w:r w:rsidR="008A2DAA">
        <w:t xml:space="preserve">three targeted grazing </w:t>
      </w:r>
      <w:r w:rsidR="0064332F">
        <w:t>systems</w:t>
      </w:r>
      <w:r w:rsidR="008A2DAA">
        <w:t xml:space="preserve">. </w:t>
      </w:r>
    </w:p>
    <w:p w14:paraId="7A66DAF9" w14:textId="1C04D8F7" w:rsidR="00981C48" w:rsidRDefault="00981C48" w:rsidP="000F3B72"/>
    <w:p w14:paraId="36CB27C7" w14:textId="1CE32891" w:rsidR="00B443E4" w:rsidRDefault="00B443E4" w:rsidP="00B443E4">
      <w:r w:rsidRPr="00F0603B">
        <w:rPr>
          <w:i/>
        </w:rPr>
        <w:t>E. coli</w:t>
      </w:r>
      <w:r w:rsidRPr="00F0603B">
        <w:t xml:space="preserve"> </w:t>
      </w:r>
      <w:r>
        <w:t xml:space="preserve">regulatory </w:t>
      </w:r>
      <w:r w:rsidRPr="00F0603B">
        <w:t xml:space="preserve">benchmarks </w:t>
      </w:r>
      <w:r>
        <w:t xml:space="preserve">in Utah are </w:t>
      </w:r>
      <w:r w:rsidRPr="00F0603B">
        <w:t xml:space="preserve">set by the Utah </w:t>
      </w:r>
      <w:r w:rsidR="008A2DAA">
        <w:t>Division</w:t>
      </w:r>
      <w:r>
        <w:t xml:space="preserve"> of Water Quality (DWQ) and </w:t>
      </w:r>
      <w:r w:rsidRPr="00F0603B">
        <w:t>vary by a stream’s beneficial use classification</w:t>
      </w:r>
      <w:r>
        <w:t xml:space="preserve"> </w:t>
      </w:r>
      <w:r>
        <w:fldChar w:fldCharType="begin"/>
      </w:r>
      <w:r w:rsidR="00E66C05">
        <w:instrText xml:space="preserve"> ADDIN EN.CITE &lt;EndNote&gt;&lt;Cite&gt;&lt;Author&gt;Utah Department of Environmental Quality&lt;/Author&gt;&lt;Year&gt;2018&lt;/Year&gt;&lt;RecNum&gt;22500&lt;/RecNum&gt;&lt;DisplayText&gt;(Utah Department of Environmental Quality 2018a)&lt;/DisplayText&gt;&lt;record&gt;&lt;rec-number&gt;22500&lt;/rec-number&gt;&lt;foreign-keys&gt;&lt;key app="EN" db-id="9azvdptwtsev5be2wd9xwz0420tss0f2etpp" timestamp="1528329183"&gt;22500&lt;/key&gt;&lt;/foreign-keys&gt;&lt;ref-type name="Web Page"&gt;12&lt;/ref-type&gt;&lt;contributors&gt;&lt;authors&gt;&lt;author&gt;Utah Department of Environmental Quality,&lt;/author&gt;&lt;/authors&gt;&lt;/contributors&gt;&lt;titles&gt;&lt;title&gt;Rule R317-2. Standards of Quality for Waters of the State&lt;/title&gt;&lt;/titles&gt;&lt;dates&gt;&lt;year&gt;2018&lt;/year&gt;&lt;/dates&gt;&lt;urls&gt;&lt;related-urls&gt;&lt;url&gt;https://rules.utah.gov/publicat/code/r317/r317-002.htm&lt;/url&gt;&lt;/related-urls&gt;&lt;/urls&gt;&lt;/record&gt;&lt;/Cite&gt;&lt;/EndNote&gt;</w:instrText>
      </w:r>
      <w:r>
        <w:fldChar w:fldCharType="separate"/>
      </w:r>
      <w:r w:rsidR="00E66C05">
        <w:rPr>
          <w:noProof/>
        </w:rPr>
        <w:t>(Utah Department of Environmental Quality 2018a)</w:t>
      </w:r>
      <w:r>
        <w:fldChar w:fldCharType="end"/>
      </w:r>
      <w:r w:rsidRPr="00F0603B">
        <w:t>. All streams</w:t>
      </w:r>
      <w:r>
        <w:t xml:space="preserve"> </w:t>
      </w:r>
      <w:r w:rsidR="00BD03D7">
        <w:t xml:space="preserve">included in this study </w:t>
      </w:r>
      <w:r>
        <w:t>are</w:t>
      </w:r>
      <w:r w:rsidRPr="00F0603B">
        <w:t xml:space="preserve"> classified as</w:t>
      </w:r>
      <w:r>
        <w:t xml:space="preserve"> </w:t>
      </w:r>
      <w:r w:rsidRPr="00F0603B">
        <w:t>infrequent p</w:t>
      </w:r>
      <w:r>
        <w:t>rimary contact recreation (2b</w:t>
      </w:r>
      <w:r w:rsidRPr="009E2495">
        <w:t>)</w:t>
      </w:r>
      <w:r>
        <w:t xml:space="preserve">, which for </w:t>
      </w:r>
      <w:r w:rsidRPr="00614663">
        <w:t>single</w:t>
      </w:r>
      <w:r w:rsidR="00D36BEE">
        <w:t>-</w:t>
      </w:r>
      <w:r w:rsidRPr="00614663">
        <w:t>s</w:t>
      </w:r>
      <w:r>
        <w:t>ample</w:t>
      </w:r>
      <w:r w:rsidR="00D36BEE">
        <w:t xml:space="preserve"> </w:t>
      </w:r>
      <w:r>
        <w:t xml:space="preserve">based </w:t>
      </w:r>
      <w:r w:rsidR="00D36BEE">
        <w:t xml:space="preserve">monitoring </w:t>
      </w:r>
      <w:r>
        <w:t xml:space="preserve">methods have a water quality benchmark of 668 Most Probable Number (MPN) </w:t>
      </w:r>
      <w:r w:rsidRPr="00F0603B">
        <w:t xml:space="preserve">of </w:t>
      </w:r>
      <w:r w:rsidRPr="00A8375A">
        <w:rPr>
          <w:i/>
        </w:rPr>
        <w:t>E. coli</w:t>
      </w:r>
      <w:r>
        <w:t xml:space="preserve"> </w:t>
      </w:r>
      <w:r w:rsidRPr="00F0603B">
        <w:t>colony forming</w:t>
      </w:r>
      <w:r>
        <w:t xml:space="preserve"> units </w:t>
      </w:r>
      <w:r w:rsidRPr="004240CE">
        <w:t>·100</w:t>
      </w:r>
      <w:r w:rsidR="00623D95">
        <w:t xml:space="preserve"> </w:t>
      </w:r>
      <w:r w:rsidRPr="004240CE">
        <w:t>ml</w:t>
      </w:r>
      <w:r w:rsidRPr="004240CE">
        <w:rPr>
          <w:vertAlign w:val="superscript"/>
        </w:rPr>
        <w:t>-1</w:t>
      </w:r>
      <w:r>
        <w:t xml:space="preserve">. To meet Utah DWQ regulations, no more than 10% of </w:t>
      </w:r>
      <w:r w:rsidRPr="00F0603B">
        <w:t>samples collected throughout the recreation season (May 1</w:t>
      </w:r>
      <w:r>
        <w:t xml:space="preserve"> </w:t>
      </w:r>
      <w:r w:rsidRPr="00F0603B">
        <w:t>-</w:t>
      </w:r>
      <w:r>
        <w:t xml:space="preserve"> </w:t>
      </w:r>
      <w:r w:rsidRPr="00F0603B">
        <w:t xml:space="preserve">Sept 30) </w:t>
      </w:r>
      <w:r>
        <w:t xml:space="preserve">can exceed this benchmark </w:t>
      </w:r>
      <w:r>
        <w:fldChar w:fldCharType="begin"/>
      </w:r>
      <w:r w:rsidR="00E66C05">
        <w:instrText xml:space="preserve"> ADDIN EN.CITE &lt;EndNote&gt;&lt;Cite&gt;&lt;Author&gt;Utah Department of Environmental Quality&lt;/Author&gt;&lt;Year&gt;2018&lt;/Year&gt;&lt;RecNum&gt;22500&lt;/RecNum&gt;&lt;DisplayText&gt;(Utah Department of Environmental Quality 2018a)&lt;/DisplayText&gt;&lt;record&gt;&lt;rec-number&gt;22500&lt;/rec-number&gt;&lt;foreign-keys&gt;&lt;key app="EN" db-id="9azvdptwtsev5be2wd9xwz0420tss0f2etpp" timestamp="1528329183"&gt;22500&lt;/key&gt;&lt;/foreign-keys&gt;&lt;ref-type name="Web Page"&gt;12&lt;/ref-type&gt;&lt;contributors&gt;&lt;authors&gt;&lt;author&gt;Utah Department of Environmental Quality,&lt;/author&gt;&lt;/authors&gt;&lt;/contributors&gt;&lt;titles&gt;&lt;title&gt;Rule R317-2. Standards of Quality for Waters of the State&lt;/title&gt;&lt;/titles&gt;&lt;dates&gt;&lt;year&gt;2018&lt;/year&gt;&lt;/dates&gt;&lt;urls&gt;&lt;related-urls&gt;&lt;url&gt;https://rules.utah.gov/publicat/code/r317/r317-002.htm&lt;/url&gt;&lt;/related-urls&gt;&lt;/urls&gt;&lt;/record&gt;&lt;/Cite&gt;&lt;/EndNote&gt;</w:instrText>
      </w:r>
      <w:r>
        <w:fldChar w:fldCharType="separate"/>
      </w:r>
      <w:r w:rsidR="00E66C05">
        <w:rPr>
          <w:noProof/>
        </w:rPr>
        <w:t>(Utah Department of Environmental Quality 2018a)</w:t>
      </w:r>
      <w:r>
        <w:fldChar w:fldCharType="end"/>
      </w:r>
      <w:r w:rsidRPr="00F0603B">
        <w:t xml:space="preserve">. </w:t>
      </w:r>
    </w:p>
    <w:p w14:paraId="1A63A11A" w14:textId="36C062DD" w:rsidR="00414362" w:rsidRDefault="00414362" w:rsidP="00B443E4"/>
    <w:p w14:paraId="58777186" w14:textId="6518A2AF" w:rsidR="00414362" w:rsidRDefault="00414362" w:rsidP="00414362">
      <w:r>
        <w:t>W</w:t>
      </w:r>
      <w:r w:rsidRPr="00F0603B">
        <w:t xml:space="preserve">e </w:t>
      </w:r>
      <w:r>
        <w:t xml:space="preserve">also </w:t>
      </w:r>
      <w:r w:rsidRPr="00F0603B">
        <w:t xml:space="preserve">include US </w:t>
      </w:r>
      <w:r>
        <w:t>Environmental Protection Agency (</w:t>
      </w:r>
      <w:r w:rsidRPr="00F0603B">
        <w:t>EPA</w:t>
      </w:r>
      <w:r>
        <w:t>)</w:t>
      </w:r>
      <w:r w:rsidRPr="00F0603B">
        <w:t xml:space="preserve"> </w:t>
      </w:r>
      <w:r w:rsidRPr="00F0603B">
        <w:rPr>
          <w:i/>
        </w:rPr>
        <w:t>E. coli</w:t>
      </w:r>
      <w:r w:rsidRPr="00F0603B">
        <w:t xml:space="preserve"> benchmarks </w:t>
      </w:r>
      <w:r>
        <w:t>in our analysis</w:t>
      </w:r>
      <w:r w:rsidRPr="00F0603B">
        <w:t xml:space="preserve">. </w:t>
      </w:r>
      <w:r w:rsidRPr="007B74DB">
        <w:t xml:space="preserve">The </w:t>
      </w:r>
      <w:r w:rsidR="00D36BEE">
        <w:t>EPA</w:t>
      </w:r>
      <w:r w:rsidRPr="007B74DB">
        <w:t xml:space="preserve"> does</w:t>
      </w:r>
      <w:r>
        <w:t xml:space="preserve"> not regulate water pollution from non-point sources such as livestock grazing, but does recommend thresholds that pollutants should remain below for health reasons </w:t>
      </w:r>
      <w:r>
        <w:fldChar w:fldCharType="begin"/>
      </w:r>
      <w:r w:rsidR="00D36BEE">
        <w:instrText xml:space="preserve"> ADDIN EN.CITE &lt;EndNote&gt;&lt;Cite&gt;&lt;Author&gt;US EPA&lt;/Author&gt;&lt;Year&gt;2018&lt;/Year&gt;&lt;RecNum&gt;22494&lt;/RecNum&gt;&lt;DisplayText&gt;(US EPA 2018)&lt;/DisplayText&gt;&lt;record&gt;&lt;rec-number&gt;22494&lt;/rec-number&gt;&lt;foreign-keys&gt;&lt;key app="EN" db-id="9azvdptwtsev5be2wd9xwz0420tss0f2etpp" timestamp="1527611290"&gt;22494&lt;/key&gt;&lt;/foreign-keys&gt;&lt;ref-type name="Web Page"&gt;12&lt;/ref-type&gt;&lt;contributors&gt;&lt;authors&gt;&lt;author&gt;US EPA,&lt;/author&gt;&lt;/authors&gt;&lt;/contributors&gt;&lt;titles&gt;&lt;title&gt;Introduction to the Clean Water Act&lt;/title&gt;&lt;/titles&gt;&lt;dates&gt;&lt;year&gt;2018&lt;/year&gt;&lt;/dates&gt;&lt;urls&gt;&lt;related-urls&gt;&lt;url&gt;https://cfpub.epa.gov/watertrain/moduleFrame.cfm?parent_object_id=2788&lt;/url&gt;&lt;/related-urls&gt;&lt;/urls&gt;&lt;/record&gt;&lt;/Cite&gt;&lt;/EndNote&gt;</w:instrText>
      </w:r>
      <w:r>
        <w:fldChar w:fldCharType="separate"/>
      </w:r>
      <w:r w:rsidR="00D36BEE">
        <w:rPr>
          <w:noProof/>
        </w:rPr>
        <w:t>(US EPA 2018)</w:t>
      </w:r>
      <w:r>
        <w:fldChar w:fldCharType="end"/>
      </w:r>
      <w:r>
        <w:t xml:space="preserve">. </w:t>
      </w:r>
      <w:r w:rsidR="00790A94">
        <w:t>These b</w:t>
      </w:r>
      <w:r>
        <w:t>enchmarks</w:t>
      </w:r>
      <w:r w:rsidR="0041503A">
        <w:t xml:space="preserve"> </w:t>
      </w:r>
      <w:r>
        <w:t>includ</w:t>
      </w:r>
      <w:r w:rsidR="005519F1">
        <w:t>e</w:t>
      </w:r>
      <w:r>
        <w:t xml:space="preserve"> </w:t>
      </w:r>
      <w:r w:rsidR="002D03E6">
        <w:t xml:space="preserve">320 and </w:t>
      </w:r>
      <w:r w:rsidRPr="00F0603B">
        <w:t>410 colony forming units (</w:t>
      </w:r>
      <w:proofErr w:type="spellStart"/>
      <w:r w:rsidRPr="00F0603B">
        <w:t>cfu</w:t>
      </w:r>
      <w:proofErr w:type="spellEnd"/>
      <w:r w:rsidRPr="00F0603B">
        <w:t>) 100</w:t>
      </w:r>
      <w:r>
        <w:t xml:space="preserve"> </w:t>
      </w:r>
      <w:r w:rsidRPr="004240CE">
        <w:t>·</w:t>
      </w:r>
      <w:r>
        <w:t xml:space="preserve"> </w:t>
      </w:r>
      <w:r w:rsidRPr="00F0603B">
        <w:t>ml</w:t>
      </w:r>
      <w:r w:rsidRPr="00F0603B">
        <w:rPr>
          <w:vertAlign w:val="superscript"/>
        </w:rPr>
        <w:t>-1</w:t>
      </w:r>
      <w:r w:rsidR="002D03E6">
        <w:t xml:space="preserve"> </w:t>
      </w:r>
      <w:r w:rsidR="00406D66">
        <w:t xml:space="preserve">for single </w:t>
      </w:r>
      <w:r w:rsidR="005519F1">
        <w:t xml:space="preserve">water </w:t>
      </w:r>
      <w:r w:rsidR="00406D66">
        <w:t>grab samples</w:t>
      </w:r>
      <w:r w:rsidRPr="00F0603B">
        <w:t xml:space="preserve"> </w:t>
      </w:r>
      <w:r>
        <w:fldChar w:fldCharType="begin"/>
      </w:r>
      <w:r w:rsidR="00D36BEE">
        <w:instrText xml:space="preserve"> ADDIN EN.CITE &lt;EndNote&gt;&lt;Cite&gt;&lt;Author&gt;EPA&lt;/Author&gt;&lt;Year&gt;2012&lt;/Year&gt;&lt;RecNum&gt;22503&lt;/RecNum&gt;&lt;DisplayText&gt;(EPA 2012)&lt;/DisplayText&gt;&lt;record&gt;&lt;rec-number&gt;22503&lt;/rec-number&gt;&lt;foreign-keys&gt;&lt;key app="EN" db-id="9azvdptwtsev5be2wd9xwz0420tss0f2etpp" timestamp="1528330589"&gt;22503&lt;/key&gt;&lt;/foreign-keys&gt;&lt;ref-type name="Web Page"&gt;12&lt;/ref-type&gt;&lt;contributors&gt;&lt;authors&gt;&lt;author&gt;EPA,&lt;/author&gt;&lt;/authors&gt;&lt;/contributors&gt;&lt;titles&gt;&lt;title&gt;Recreational water quality criteria &lt;/title&gt;&lt;/titles&gt;&lt;dates&gt;&lt;year&gt;2012&lt;/year&gt;&lt;/dates&gt;&lt;urls&gt;&lt;related-urls&gt;&lt;url&gt;https://www.epa.gov/sites/production/files/2015-10/documents/rwqc2012.pdf&lt;/url&gt;&lt;/related-urls&gt;&lt;/urls&gt;&lt;/record&gt;&lt;/Cite&gt;&lt;/EndNote&gt;</w:instrText>
      </w:r>
      <w:r>
        <w:fldChar w:fldCharType="separate"/>
      </w:r>
      <w:r w:rsidR="00D36BEE">
        <w:rPr>
          <w:noProof/>
        </w:rPr>
        <w:t>(EPA 2012)</w:t>
      </w:r>
      <w:r>
        <w:fldChar w:fldCharType="end"/>
      </w:r>
      <w:r>
        <w:t>.</w:t>
      </w:r>
      <w:r w:rsidRPr="00F0603B">
        <w:t xml:space="preserve"> </w:t>
      </w:r>
    </w:p>
    <w:p w14:paraId="0D9D7EA5" w14:textId="735A7125" w:rsidR="00414362" w:rsidRDefault="00414362" w:rsidP="00B443E4"/>
    <w:p w14:paraId="55AEC4F0" w14:textId="77777777" w:rsidR="005F0574" w:rsidRDefault="005F0574" w:rsidP="005F0574">
      <w:pPr>
        <w:outlineLvl w:val="0"/>
        <w:rPr>
          <w:u w:val="single"/>
        </w:rPr>
      </w:pPr>
      <w:r w:rsidRPr="00F0603B">
        <w:rPr>
          <w:u w:val="single"/>
        </w:rPr>
        <w:t>Data collection</w:t>
      </w:r>
    </w:p>
    <w:p w14:paraId="2CC60926" w14:textId="691DE0B0" w:rsidR="005F0574" w:rsidRPr="00F0603B" w:rsidRDefault="005F0574" w:rsidP="005F0574">
      <w:r>
        <w:t xml:space="preserve">We measured stream </w:t>
      </w:r>
      <w:r w:rsidRPr="002568D7">
        <w:rPr>
          <w:i/>
        </w:rPr>
        <w:t>E. coli</w:t>
      </w:r>
      <w:r>
        <w:t xml:space="preserve"> levels over three years in rangelands employing our target grazing </w:t>
      </w:r>
      <w:r w:rsidR="001B4B0C">
        <w:t>treatments</w:t>
      </w:r>
      <w:r w:rsidR="00294044">
        <w:t xml:space="preserve"> (</w:t>
      </w:r>
      <w:r w:rsidR="00294044" w:rsidRPr="00294044">
        <w:rPr>
          <w:b/>
        </w:rPr>
        <w:t>Table S1</w:t>
      </w:r>
      <w:r w:rsidR="00294044">
        <w:t>).</w:t>
      </w:r>
      <w:r>
        <w:t xml:space="preserve"> We sampled every two to three weeks from May </w:t>
      </w:r>
      <w:r w:rsidR="00D36BEE">
        <w:t>through</w:t>
      </w:r>
      <w:r>
        <w:t xml:space="preserve"> October/early </w:t>
      </w:r>
      <w:r>
        <w:lastRenderedPageBreak/>
        <w:t>November, a timeframe that encompasses the grazing and recreation season</w:t>
      </w:r>
      <w:r w:rsidR="005B649F">
        <w:t xml:space="preserve"> </w:t>
      </w:r>
      <w:r>
        <w:t xml:space="preserve">in this area of Utah. By sampling </w:t>
      </w:r>
      <w:proofErr w:type="gramStart"/>
      <w:r w:rsidR="00D36310">
        <w:t>twice</w:t>
      </w:r>
      <w:proofErr w:type="gramEnd"/>
      <w:r>
        <w:t xml:space="preserve"> a month we were able to capture fluctuating </w:t>
      </w:r>
      <w:r w:rsidRPr="00F30F5B">
        <w:rPr>
          <w:i/>
        </w:rPr>
        <w:t>E. coli</w:t>
      </w:r>
      <w:r>
        <w:t xml:space="preserve"> levels as cattle moved in and out of pastures. </w:t>
      </w:r>
    </w:p>
    <w:p w14:paraId="4459C81A" w14:textId="77777777" w:rsidR="005F0574" w:rsidRDefault="005F0574" w:rsidP="005F0574">
      <w:pPr>
        <w:tabs>
          <w:tab w:val="left" w:pos="0"/>
        </w:tabs>
      </w:pPr>
    </w:p>
    <w:p w14:paraId="065CE72F" w14:textId="02330987" w:rsidR="007A4654" w:rsidRDefault="005F0574" w:rsidP="00B925D8">
      <w:r w:rsidRPr="00F0603B">
        <w:t xml:space="preserve">We collected water grab samples </w:t>
      </w:r>
      <w:r w:rsidR="00772DF0">
        <w:t>according to</w:t>
      </w:r>
      <w:r w:rsidRPr="00F0603B">
        <w:t xml:space="preserve"> Utah DWQ</w:t>
      </w:r>
      <w:r w:rsidR="005168CE">
        <w:t>’</w:t>
      </w:r>
      <w:r w:rsidRPr="00F0603B">
        <w:t xml:space="preserve">s Standard Operating Procedures for collection and handling of </w:t>
      </w:r>
      <w:r w:rsidRPr="00F0603B">
        <w:rPr>
          <w:i/>
        </w:rPr>
        <w:t>E. coli</w:t>
      </w:r>
      <w:r w:rsidRPr="00F0603B">
        <w:t xml:space="preserve"> samples</w:t>
      </w:r>
      <w:r>
        <w:t xml:space="preserve"> </w:t>
      </w:r>
      <w:r>
        <w:fldChar w:fldCharType="begin">
          <w:fldData xml:space="preserve">PEVuZE5vdGU+PENpdGU+PEF1dGhvcj5RdWFsaXR5PC9BdXRob3I+PFllYXI+MjAxNDwvWWVhcj48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</w:fldData>
        </w:fldChar>
      </w:r>
      <w:r>
        <w:instrText xml:space="preserve"> ADDIN EN.CITE </w:instrText>
      </w:r>
      <w:r>
        <w:fldChar w:fldCharType="begin">
          <w:fldData xml:space="preserve">PEVuZE5vdGU+PENpdGU+PEF1dGhvcj5RdWFsaXR5PC9BdXRob3I+PFllYXI+MjAxNDwvWWVhcj48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</w:fldData>
        </w:fldChar>
      </w:r>
      <w:r>
        <w:instrText xml:space="preserve"> ADDIN EN.CITE.DATA </w:instrText>
      </w:r>
      <w:r>
        <w:fldChar w:fldCharType="end"/>
      </w:r>
      <w:r>
        <w:fldChar w:fldCharType="separate"/>
      </w:r>
      <w:r>
        <w:rPr>
          <w:noProof/>
        </w:rPr>
        <w:t>(Utah Department of Environmental Quality 2014a; Utah Department of Environmental Quality 2014b)</w:t>
      </w:r>
      <w:r>
        <w:fldChar w:fldCharType="end"/>
      </w:r>
      <w:r w:rsidRPr="00F0603B">
        <w:t>. At each site, we collected 100 mL grab samples from flowing stream channels in steril</w:t>
      </w:r>
      <w:r w:rsidR="00823D2E">
        <w:t>e</w:t>
      </w:r>
      <w:r w:rsidRPr="00F0603B">
        <w:t xml:space="preserve"> jars, which we stored on ice. </w:t>
      </w:r>
      <w:r>
        <w:t>We analyzed</w:t>
      </w:r>
      <w:r w:rsidRPr="00F0603B">
        <w:t xml:space="preserve"> </w:t>
      </w:r>
      <w:r>
        <w:t xml:space="preserve">samples </w:t>
      </w:r>
      <w:r w:rsidRPr="00F0603B">
        <w:t>within eight hours of collection</w:t>
      </w:r>
      <w:r>
        <w:t xml:space="preserve"> </w:t>
      </w:r>
      <w:r w:rsidRPr="00F0603B">
        <w:t xml:space="preserve">using the </w:t>
      </w:r>
      <w:proofErr w:type="spellStart"/>
      <w:r w:rsidRPr="00F0603B">
        <w:t>Idexx</w:t>
      </w:r>
      <w:proofErr w:type="spellEnd"/>
      <w:r w:rsidRPr="00F0603B">
        <w:t xml:space="preserve"> </w:t>
      </w:r>
      <w:r w:rsidR="005168CE" w:rsidRPr="00F0603B">
        <w:rPr>
          <w:i/>
        </w:rPr>
        <w:t>E. coli</w:t>
      </w:r>
      <w:r w:rsidR="005168CE" w:rsidRPr="00F0603B">
        <w:t xml:space="preserve"> </w:t>
      </w:r>
      <w:proofErr w:type="spellStart"/>
      <w:r w:rsidR="005168CE" w:rsidRPr="00F0603B">
        <w:t>Quanti</w:t>
      </w:r>
      <w:proofErr w:type="spellEnd"/>
      <w:r w:rsidR="005168CE" w:rsidRPr="00F0603B">
        <w:t xml:space="preserve">-Tray </w:t>
      </w:r>
      <w:r w:rsidR="005168CE">
        <w:t xml:space="preserve">2000 </w:t>
      </w:r>
      <w:r w:rsidR="005168CE" w:rsidRPr="00F0603B">
        <w:t>System</w:t>
      </w:r>
      <w:r w:rsidR="005168CE">
        <w:t xml:space="preserve"> </w:t>
      </w:r>
      <w:r>
        <w:t>(</w:t>
      </w:r>
      <w:proofErr w:type="spellStart"/>
      <w:r>
        <w:t>Westborook</w:t>
      </w:r>
      <w:proofErr w:type="spellEnd"/>
      <w:r>
        <w:t>, MA), adding p</w:t>
      </w:r>
      <w:r w:rsidRPr="00F0603B">
        <w:t>re-packaged Colilert reagent to jars, sealing reagent mixture into analysis trays, and incubating samples at 35ºC for 18</w:t>
      </w:r>
      <w:r>
        <w:t xml:space="preserve"> </w:t>
      </w:r>
      <w:r w:rsidRPr="00F0603B">
        <w:t>-</w:t>
      </w:r>
      <w:r>
        <w:t xml:space="preserve"> </w:t>
      </w:r>
      <w:r w:rsidRPr="00F0603B">
        <w:t>28 hours.</w:t>
      </w:r>
      <w:r>
        <w:t xml:space="preserve"> </w:t>
      </w:r>
      <w:r w:rsidRPr="00F0603B">
        <w:rPr>
          <w:i/>
        </w:rPr>
        <w:t>E. coli</w:t>
      </w:r>
      <w:r w:rsidRPr="00F0603B">
        <w:t xml:space="preserve"> concentrations were identified as most probable number (MPN) of colony forming units per 100 ml vi</w:t>
      </w:r>
      <w:r>
        <w:t>a florescence under a UV light</w:t>
      </w:r>
      <w:r w:rsidRPr="00F0603B">
        <w:t>.</w:t>
      </w:r>
      <w:r>
        <w:t xml:space="preserve"> </w:t>
      </w:r>
      <w:r w:rsidRPr="00F0603B">
        <w:t xml:space="preserve">The </w:t>
      </w:r>
      <w:proofErr w:type="spellStart"/>
      <w:r w:rsidRPr="00F0603B">
        <w:t>Quanti</w:t>
      </w:r>
      <w:proofErr w:type="spellEnd"/>
      <w:r w:rsidRPr="00F0603B">
        <w:t xml:space="preserve">-Tray System can detect </w:t>
      </w:r>
      <w:r w:rsidRPr="00F0603B">
        <w:rPr>
          <w:i/>
        </w:rPr>
        <w:t>E. coli</w:t>
      </w:r>
      <w:r w:rsidRPr="00F0603B">
        <w:t xml:space="preserve"> concentrations </w:t>
      </w:r>
      <w:r w:rsidR="003D3544">
        <w:t xml:space="preserve">up </w:t>
      </w:r>
      <w:r w:rsidRPr="00F0603B">
        <w:t xml:space="preserve">to a maximum concentration of 2419.6 MPN without dilution. We did not dilute samples </w:t>
      </w:r>
      <w:r w:rsidR="005168CE">
        <w:t>because this</w:t>
      </w:r>
      <w:r w:rsidRPr="00F0603B">
        <w:t xml:space="preserve"> value is above all regulatory </w:t>
      </w:r>
      <w:r>
        <w:t>benchmark</w:t>
      </w:r>
      <w:r w:rsidRPr="00F0603B">
        <w:t xml:space="preserve"> values.</w:t>
      </w:r>
      <w:r w:rsidRPr="009A6D4E">
        <w:t xml:space="preserve"> </w:t>
      </w:r>
      <w:r>
        <w:t>MPN</w:t>
      </w:r>
      <w:r w:rsidRPr="00F0603B">
        <w:t xml:space="preserve"> </w:t>
      </w:r>
      <w:r>
        <w:t xml:space="preserve">values gained via the </w:t>
      </w:r>
      <w:proofErr w:type="spellStart"/>
      <w:r>
        <w:t>Idexx</w:t>
      </w:r>
      <w:proofErr w:type="spellEnd"/>
      <w:r>
        <w:t xml:space="preserve"> </w:t>
      </w:r>
      <w:proofErr w:type="spellStart"/>
      <w:r w:rsidRPr="00F0603B">
        <w:t>Quanti</w:t>
      </w:r>
      <w:proofErr w:type="spellEnd"/>
      <w:r w:rsidRPr="00F0603B">
        <w:t>-tray 2000 method</w:t>
      </w:r>
      <w:r>
        <w:t xml:space="preserve"> are </w:t>
      </w:r>
      <w:r w:rsidRPr="00F0603B">
        <w:t xml:space="preserve">considered interchangeable </w:t>
      </w:r>
      <w:r>
        <w:t xml:space="preserve">with the EPA’s </w:t>
      </w:r>
      <w:r w:rsidR="00CF4D02">
        <w:t>‘colony forming units’ (</w:t>
      </w:r>
      <w:proofErr w:type="spellStart"/>
      <w:r>
        <w:t>cfu</w:t>
      </w:r>
      <w:proofErr w:type="spellEnd"/>
      <w:r w:rsidR="00CF4D02">
        <w:t>)</w:t>
      </w:r>
      <w:r>
        <w:t xml:space="preserve"> values generated via standard filter method</w:t>
      </w:r>
      <w:r w:rsidR="00CF4D02">
        <w:t>s</w:t>
      </w:r>
      <w:r w:rsidRPr="00F0603B">
        <w:t xml:space="preserve"> (</w:t>
      </w:r>
      <w:proofErr w:type="spellStart"/>
      <w:r w:rsidRPr="00F0603B">
        <w:t>Kinzelman</w:t>
      </w:r>
      <w:proofErr w:type="spellEnd"/>
      <w:r w:rsidRPr="00F0603B">
        <w:t xml:space="preserve"> et al. 2005). </w:t>
      </w:r>
    </w:p>
    <w:p w14:paraId="4A1648E5" w14:textId="77777777" w:rsidR="005B649F" w:rsidRDefault="005B649F" w:rsidP="00AE3883">
      <w:pPr>
        <w:outlineLvl w:val="0"/>
        <w:rPr>
          <w:u w:val="single"/>
        </w:rPr>
      </w:pPr>
    </w:p>
    <w:p w14:paraId="3B076FB6" w14:textId="2FB58098" w:rsidR="009B70A6" w:rsidRDefault="004225A0" w:rsidP="00AE3883">
      <w:pPr>
        <w:outlineLvl w:val="0"/>
        <w:rPr>
          <w:u w:val="single"/>
        </w:rPr>
      </w:pPr>
      <w:r w:rsidRPr="00F0603B">
        <w:rPr>
          <w:u w:val="single"/>
        </w:rPr>
        <w:t>Statistical analyses</w:t>
      </w:r>
    </w:p>
    <w:p w14:paraId="30057D9A" w14:textId="7B6F2E06" w:rsidR="003517AB" w:rsidRDefault="009B70A6" w:rsidP="003517AB">
      <w:r>
        <w:t xml:space="preserve">We </w:t>
      </w:r>
      <w:r w:rsidR="003D3544">
        <w:t xml:space="preserve">used general additive mixed-effects models (GAMMs) to </w:t>
      </w:r>
      <w:r>
        <w:t xml:space="preserve">analyze </w:t>
      </w:r>
      <w:r w:rsidR="00F24B4B">
        <w:t xml:space="preserve">the </w:t>
      </w:r>
      <w:r>
        <w:t xml:space="preserve">effects of grazing rotation </w:t>
      </w:r>
      <w:r w:rsidR="003D3544">
        <w:t>scheme and cattle presence</w:t>
      </w:r>
      <w:r w:rsidR="003D3544" w:rsidRPr="00F0603B">
        <w:t xml:space="preserve"> </w:t>
      </w:r>
      <w:r w:rsidR="003D3544">
        <w:t>on</w:t>
      </w:r>
      <w:r w:rsidR="00697CD2" w:rsidRPr="00F0603B">
        <w:t xml:space="preserve"> </w:t>
      </w:r>
      <w:r w:rsidR="00697CD2" w:rsidRPr="00F0603B">
        <w:rPr>
          <w:i/>
        </w:rPr>
        <w:t>E. coli</w:t>
      </w:r>
      <w:r w:rsidR="00697CD2" w:rsidRPr="00F0603B">
        <w:t xml:space="preserve"> levels </w:t>
      </w:r>
      <w:r w:rsidR="003D3544">
        <w:t xml:space="preserve">in </w:t>
      </w:r>
      <w:r w:rsidR="00B82272">
        <w:t xml:space="preserve">streams </w:t>
      </w:r>
      <w:r w:rsidR="003D3544">
        <w:t xml:space="preserve">over three grazing seasons </w:t>
      </w:r>
      <w:r w:rsidR="00294044">
        <w:t>(</w:t>
      </w:r>
      <w:r w:rsidR="00294044" w:rsidRPr="00294044">
        <w:rPr>
          <w:b/>
        </w:rPr>
        <w:t>Table S1</w:t>
      </w:r>
      <w:r w:rsidR="00294044">
        <w:t>)</w:t>
      </w:r>
      <w:r w:rsidR="00697CD2" w:rsidRPr="00F0603B">
        <w:t>.</w:t>
      </w:r>
      <w:r w:rsidR="00697CD2">
        <w:t xml:space="preserve"> </w:t>
      </w:r>
      <w:r w:rsidR="00C86CB2">
        <w:t xml:space="preserve">Plotting the timeseries of </w:t>
      </w:r>
      <w:r w:rsidR="00C86CB2" w:rsidRPr="00382672">
        <w:rPr>
          <w:i/>
        </w:rPr>
        <w:t>E. coli</w:t>
      </w:r>
      <w:r w:rsidR="00C86CB2">
        <w:t xml:space="preserve"> levels in each stream showed a strong effect of cattle presence and also a marked seasonal pattern of </w:t>
      </w:r>
      <w:r w:rsidR="00C86CB2" w:rsidRPr="00AD669E">
        <w:rPr>
          <w:i/>
        </w:rPr>
        <w:t>E.</w:t>
      </w:r>
      <w:r w:rsidR="00C86CB2">
        <w:t xml:space="preserve"> </w:t>
      </w:r>
      <w:r w:rsidR="00C86CB2" w:rsidRPr="00AD669E">
        <w:rPr>
          <w:i/>
        </w:rPr>
        <w:t>coli</w:t>
      </w:r>
      <w:r w:rsidR="00C86CB2">
        <w:t xml:space="preserve"> levels increasing in summer and decreasing towards fall (</w:t>
      </w:r>
      <w:r w:rsidR="00C86CB2" w:rsidRPr="00AD669E">
        <w:rPr>
          <w:b/>
        </w:rPr>
        <w:t>Fig</w:t>
      </w:r>
      <w:r w:rsidR="00E7436A">
        <w:rPr>
          <w:b/>
        </w:rPr>
        <w:t>.</w:t>
      </w:r>
      <w:r w:rsidR="00C86CB2" w:rsidRPr="00AD669E">
        <w:rPr>
          <w:b/>
        </w:rPr>
        <w:t xml:space="preserve"> 1</w:t>
      </w:r>
      <w:r w:rsidR="00C86CB2">
        <w:t>)</w:t>
      </w:r>
      <w:r w:rsidR="0052680F">
        <w:t xml:space="preserve">, which we </w:t>
      </w:r>
      <w:r w:rsidR="007A5AC1">
        <w:t>included as factors in our models</w:t>
      </w:r>
      <w:r w:rsidR="00C86CB2">
        <w:t>. In each model, we accounted for th</w:t>
      </w:r>
      <w:r w:rsidR="00562BA1">
        <w:t>is seasonal variation and</w:t>
      </w:r>
      <w:r w:rsidR="00C86CB2">
        <w:t xml:space="preserve"> </w:t>
      </w:r>
      <w:r w:rsidR="00562BA1">
        <w:t xml:space="preserve">the </w:t>
      </w:r>
      <w:r w:rsidR="00C86CB2">
        <w:t>autocorrelat</w:t>
      </w:r>
      <w:r w:rsidR="00562BA1">
        <w:t>ed nature of the</w:t>
      </w:r>
      <w:r w:rsidR="00C86CB2">
        <w:t xml:space="preserve"> </w:t>
      </w:r>
      <w:r w:rsidR="00C86CB2" w:rsidRPr="00AD669E">
        <w:rPr>
          <w:i/>
        </w:rPr>
        <w:t>E. coli</w:t>
      </w:r>
      <w:r w:rsidR="00C86CB2">
        <w:t xml:space="preserve"> measurements</w:t>
      </w:r>
      <w:r w:rsidR="00562BA1">
        <w:t xml:space="preserve"> by </w:t>
      </w:r>
      <w:r w:rsidR="00F92A9F">
        <w:t xml:space="preserve">adding a smoother term </w:t>
      </w:r>
      <w:r w:rsidR="00C86CB2">
        <w:t>fit to day</w:t>
      </w:r>
      <w:r w:rsidR="00C0427E">
        <w:t>-</w:t>
      </w:r>
      <w:r w:rsidR="00C86CB2">
        <w:t>of</w:t>
      </w:r>
      <w:r w:rsidR="00C0427E">
        <w:t>-</w:t>
      </w:r>
      <w:r w:rsidR="00C86CB2">
        <w:t>year (</w:t>
      </w:r>
      <w:proofErr w:type="spellStart"/>
      <w:r w:rsidR="00C86CB2">
        <w:t>Zuur</w:t>
      </w:r>
      <w:proofErr w:type="spellEnd"/>
      <w:r w:rsidR="00C86CB2">
        <w:t xml:space="preserve"> et al. 2009). </w:t>
      </w:r>
      <w:r w:rsidR="003F6262">
        <w:t>Our most complex model</w:t>
      </w:r>
      <w:r w:rsidR="00562BA1">
        <w:t xml:space="preserve"> (model “1”)</w:t>
      </w:r>
      <w:r w:rsidR="003F6262">
        <w:t xml:space="preserve"> included cattle presence and rotation</w:t>
      </w:r>
      <w:r w:rsidR="00760579">
        <w:t xml:space="preserve"> scheme</w:t>
      </w:r>
      <w:r w:rsidR="003F6262">
        <w:t xml:space="preserve"> (</w:t>
      </w:r>
      <w:r w:rsidR="00D921AC">
        <w:t>time-controlled, deferred</w:t>
      </w:r>
      <w:r w:rsidR="00090EA4">
        <w:t>-rotation, continuous-turnout</w:t>
      </w:r>
      <w:r w:rsidR="003F6262">
        <w:t>) as fixed effects and treatment specific smoother functions for day of year</w:t>
      </w:r>
      <w:r w:rsidR="00562BA1">
        <w:t xml:space="preserve"> (</w:t>
      </w:r>
      <w:r w:rsidR="00562BA1" w:rsidRPr="009E5449">
        <w:rPr>
          <w:b/>
        </w:rPr>
        <w:t>Table 1</w:t>
      </w:r>
      <w:r w:rsidR="00562BA1">
        <w:t xml:space="preserve">). </w:t>
      </w:r>
      <w:r w:rsidR="003F6262">
        <w:t xml:space="preserve">We compared this to simpler models without fixed effects for cattle and or </w:t>
      </w:r>
      <w:r w:rsidR="00A15880" w:rsidRPr="00671A41">
        <w:t>rotation scheme</w:t>
      </w:r>
      <w:r w:rsidR="003F6262">
        <w:t xml:space="preserve"> and without treatment specific smoothing terms</w:t>
      </w:r>
      <w:r w:rsidR="00562BA1">
        <w:t xml:space="preserve">. </w:t>
      </w:r>
      <w:r w:rsidR="003F6262">
        <w:t xml:space="preserve">To </w:t>
      </w:r>
      <w:r w:rsidR="009F147D">
        <w:t>match</w:t>
      </w:r>
      <w:r w:rsidR="003F6262">
        <w:t xml:space="preserve"> the hierarchical nature of the </w:t>
      </w:r>
      <w:r w:rsidR="003517AB">
        <w:t xml:space="preserve">study design, </w:t>
      </w:r>
      <w:r w:rsidR="003F6262">
        <w:t>we include</w:t>
      </w:r>
      <w:r w:rsidR="009F147D">
        <w:t>d</w:t>
      </w:r>
      <w:r w:rsidR="003F6262">
        <w:t xml:space="preserve"> </w:t>
      </w:r>
      <w:r w:rsidR="003517AB">
        <w:t>random intercepts</w:t>
      </w:r>
      <w:r w:rsidR="003F6262">
        <w:t xml:space="preserve"> for </w:t>
      </w:r>
      <w:r w:rsidR="00562BA1">
        <w:t>each stream, pasture</w:t>
      </w:r>
      <w:r w:rsidR="00D7504C">
        <w:t>,</w:t>
      </w:r>
      <w:r w:rsidR="00562BA1">
        <w:t xml:space="preserve"> and year combination and </w:t>
      </w:r>
      <w:r w:rsidR="003517AB">
        <w:t xml:space="preserve">for each stream in each model. GAMM models were fit using the </w:t>
      </w:r>
      <w:r w:rsidR="003D3544" w:rsidRPr="00F0603B">
        <w:t>‘gamm4’</w:t>
      </w:r>
      <w:r w:rsidR="003D3544">
        <w:t xml:space="preserve"> package</w:t>
      </w:r>
      <w:r w:rsidR="003D3544" w:rsidRPr="00F0603B">
        <w:t xml:space="preserve"> in R </w:t>
      </w:r>
      <w:r w:rsidR="003D3544" w:rsidRPr="00F0603B">
        <w:fldChar w:fldCharType="begin"/>
      </w:r>
      <w:r w:rsidR="00041AB6">
        <w:instrText xml:space="preserve"> ADDIN EN.CITE &lt;EndNote&gt;&lt;Cite&gt;&lt;Author&gt;R Development Core Team&lt;/Author&gt;&lt;Year&gt;2017&lt;/Year&gt;&lt;RecNum&gt;302&lt;/RecNum&gt;&lt;Prefix&gt;version 3.4.1`; &lt;/Prefix&gt;&lt;DisplayText&gt;(version 3.4.1; R Development Core Team 2017)&lt;/DisplayText&gt;&lt;record&gt;&lt;rec-number&gt;302&lt;/rec-number&gt;&lt;foreign-keys&gt;&lt;key app="EN" db-id="t990tffxw92sv4ev5d95w2vsafaa5r2vv5as" timestamp="1513474803"&gt;302&lt;/key&gt;&lt;/foreign-keys&gt;&lt;ref-type name="Computer Program"&gt;9&lt;/ref-type&gt;&lt;contributors&gt;&lt;authors&gt;&lt;author&gt;R Development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Computing&lt;/publisher&gt;&lt;isbn&gt;3-900051-07-0&lt;/isbn&gt;&lt;urls&gt;&lt;related-urls&gt;&lt;url&gt;&lt;style face="underline" font="default" size="100%"&gt;http://www.R-project.org&lt;/style&gt;&lt;/url&gt;&lt;/related-urls&gt;&lt;/urls&gt;&lt;/record&gt;&lt;/Cite&gt;&lt;/EndNote&gt;</w:instrText>
      </w:r>
      <w:r w:rsidR="003D3544" w:rsidRPr="00F0603B">
        <w:fldChar w:fldCharType="separate"/>
      </w:r>
      <w:r w:rsidR="00041AB6">
        <w:rPr>
          <w:noProof/>
        </w:rPr>
        <w:t>(version 3.4.1; R Development Core Team 2017)</w:t>
      </w:r>
      <w:r w:rsidR="003D3544" w:rsidRPr="00F0603B">
        <w:fldChar w:fldCharType="end"/>
      </w:r>
      <w:r w:rsidR="003D3544" w:rsidRPr="00F0603B">
        <w:t xml:space="preserve">. </w:t>
      </w:r>
      <w:r w:rsidR="00F06097">
        <w:t>We log</w:t>
      </w:r>
      <w:r w:rsidR="00F06097" w:rsidRPr="00AD669E">
        <w:rPr>
          <w:vertAlign w:val="subscript"/>
        </w:rPr>
        <w:t>10</w:t>
      </w:r>
      <w:r w:rsidR="00F06097">
        <w:t xml:space="preserve"> transformed </w:t>
      </w:r>
      <w:r w:rsidR="00F06097" w:rsidRPr="00657E08">
        <w:rPr>
          <w:i/>
        </w:rPr>
        <w:t>E. coli</w:t>
      </w:r>
      <w:r w:rsidR="00F06097">
        <w:t xml:space="preserve"> concentration prior to analyses. Our analytical method could only measure</w:t>
      </w:r>
      <w:r w:rsidR="00F06097" w:rsidRPr="00F0603B">
        <w:t xml:space="preserve"> </w:t>
      </w:r>
      <w:r w:rsidR="00F06097" w:rsidRPr="00AD669E">
        <w:rPr>
          <w:i/>
        </w:rPr>
        <w:t xml:space="preserve">E. coli </w:t>
      </w:r>
      <w:r w:rsidR="00F06097">
        <w:t xml:space="preserve">levels up to a </w:t>
      </w:r>
      <w:r w:rsidR="00F06097" w:rsidRPr="00F0603B">
        <w:t>maximum concentration of 2419.6 MPN</w:t>
      </w:r>
      <w:r w:rsidR="00F06097">
        <w:t xml:space="preserve">. This likely causes our model to underestimate true </w:t>
      </w:r>
      <w:r w:rsidR="00F06097" w:rsidRPr="00AD669E">
        <w:rPr>
          <w:i/>
        </w:rPr>
        <w:t>E. coli</w:t>
      </w:r>
      <w:r w:rsidR="00F06097">
        <w:t xml:space="preserve"> levels </w:t>
      </w:r>
      <w:r w:rsidR="007160DB">
        <w:t xml:space="preserve">when predictions are near or above this threshold. </w:t>
      </w:r>
    </w:p>
    <w:p w14:paraId="2D04059B" w14:textId="77777777" w:rsidR="00F06097" w:rsidRDefault="00F06097" w:rsidP="003517AB"/>
    <w:p w14:paraId="0746FEFD" w14:textId="50F15840" w:rsidR="00562BA1" w:rsidRPr="00041AB6" w:rsidRDefault="00F25666" w:rsidP="00EB2239">
      <w:pPr>
        <w:rPr>
          <w:color w:val="1C1D1E"/>
          <w:shd w:val="clear" w:color="auto" w:fill="FFFFFF"/>
        </w:rPr>
      </w:pPr>
      <w:r>
        <w:t>We compared candidate models based on Akaike Information Criteria (</w:t>
      </w:r>
      <w:r w:rsidR="003517AB" w:rsidRPr="00041AB6">
        <w:t>AIC</w:t>
      </w:r>
      <w:r>
        <w:t>)</w:t>
      </w:r>
      <w:r w:rsidR="003517AB" w:rsidRPr="00041AB6">
        <w:t xml:space="preserve"> </w:t>
      </w:r>
      <w:r>
        <w:t>and choose the model with the lowest</w:t>
      </w:r>
      <w:r w:rsidR="003517AB" w:rsidRPr="00041AB6">
        <w:t xml:space="preserve"> </w:t>
      </w:r>
      <w:r>
        <w:t xml:space="preserve">AIC value for further examination of </w:t>
      </w:r>
      <w:r w:rsidR="003517AB" w:rsidRPr="00041AB6">
        <w:t xml:space="preserve">treatment and cattle effects. </w:t>
      </w:r>
      <w:r w:rsidR="009F147D" w:rsidRPr="00041AB6">
        <w:t>We considered m</w:t>
      </w:r>
      <w:r w:rsidR="003517AB" w:rsidRPr="00041AB6">
        <w:t xml:space="preserve">odels with AIC scores within four points </w:t>
      </w:r>
      <w:r w:rsidR="009F147D" w:rsidRPr="00041AB6">
        <w:t>as</w:t>
      </w:r>
      <w:r w:rsidR="003517AB" w:rsidRPr="00041AB6">
        <w:t xml:space="preserve"> equivalent in fit (Burnham and Anderson 2004).</w:t>
      </w:r>
      <w:r w:rsidR="00AE7194" w:rsidRPr="00041AB6">
        <w:t xml:space="preserve"> We used F-tests to evaluate the strength of</w:t>
      </w:r>
      <w:r w:rsidR="001819F2" w:rsidRPr="00041AB6">
        <w:t xml:space="preserve"> fixed effects in the selected</w:t>
      </w:r>
      <w:r>
        <w:t xml:space="preserve"> model and</w:t>
      </w:r>
      <w:r w:rsidR="001819F2" w:rsidRPr="00041AB6">
        <w:t xml:space="preserve"> </w:t>
      </w:r>
      <w:r>
        <w:t xml:space="preserve">used the </w:t>
      </w:r>
      <w:r w:rsidR="001819F2" w:rsidRPr="00041AB6">
        <w:t>Kenward-Rogers method</w:t>
      </w:r>
      <w:r>
        <w:t xml:space="preserve"> to approximate the denominator degrees of freedom</w:t>
      </w:r>
      <w:r w:rsidR="001819F2" w:rsidRPr="00041AB6">
        <w:t xml:space="preserve"> </w:t>
      </w:r>
      <w:r w:rsidR="00041AB6" w:rsidRPr="00041AB6">
        <w:rPr>
          <w:rStyle w:val="author"/>
          <w:color w:val="1C1D1E"/>
          <w:shd w:val="clear" w:color="auto" w:fill="FFFFFF"/>
        </w:rPr>
        <w:fldChar w:fldCharType="begin"/>
      </w:r>
      <w:r w:rsidR="00041AB6" w:rsidRPr="00041AB6">
        <w:rPr>
          <w:rStyle w:val="author"/>
          <w:color w:val="1C1D1E"/>
          <w:shd w:val="clear" w:color="auto" w:fill="FFFFFF"/>
        </w:rPr>
        <w:instrText xml:space="preserve"> ADDIN EN.CITE &lt;EndNote&gt;&lt;Cite&gt;&lt;Author&gt;Halekoh&lt;/Author&gt;&lt;Year&gt;2014&lt;/Year&gt;&lt;RecNum&gt;22593&lt;/RecNum&gt;&lt;DisplayText&gt;(Halekoh &amp;amp; Højsgaard 2014)&lt;/DisplayText&gt;&lt;record&gt;&lt;rec-number&gt;22593&lt;/rec-number&gt;&lt;foreign-keys&gt;&lt;key app="EN" db-id="9azvdptwtsev5be2wd9xwz0420tss0f2etpp" timestamp="1591036297"&gt;22593&lt;/key&gt;&lt;/foreign-keys&gt;&lt;ref-type name="Journal Article"&gt;17&lt;/ref-type&gt;&lt;contributors&gt;&lt;authors&gt;&lt;author&gt;Halekoh, U.&lt;/author&gt;&lt;author&gt;Højsgaard, S.&lt;/author&gt;&lt;/authors&gt;&lt;/contributors&gt;&lt;titles&gt;&lt;title&gt;A Kenward‐Roger approximation and parametric bootstrap methods for tests in linear mixed models – the R package PBKRTEST&lt;/title&gt;&lt;secondary-title&gt;Journal of Statistical Software&lt;/secondary-title&gt;&lt;/titles&gt;&lt;periodical&gt;&lt;full-title&gt;Journal of Statistical Software&lt;/full-title&gt;&lt;/periodical&gt;&lt;pages&gt;1-30&lt;/pages&gt;&lt;volume&gt;59&lt;/volume&gt;&lt;dates&gt;&lt;year&gt;2014&lt;/year&gt;&lt;/dates&gt;&lt;urls&gt;&lt;/urls&gt;&lt;/record&gt;&lt;/Cite&gt;&lt;/EndNote&gt;</w:instrText>
      </w:r>
      <w:r w:rsidR="00041AB6" w:rsidRPr="00041AB6">
        <w:rPr>
          <w:rStyle w:val="author"/>
          <w:color w:val="1C1D1E"/>
          <w:shd w:val="clear" w:color="auto" w:fill="FFFFFF"/>
        </w:rPr>
        <w:fldChar w:fldCharType="separate"/>
      </w:r>
      <w:r w:rsidR="00041AB6" w:rsidRPr="00041AB6">
        <w:rPr>
          <w:rStyle w:val="author"/>
          <w:noProof/>
          <w:color w:val="1C1D1E"/>
          <w:shd w:val="clear" w:color="auto" w:fill="FFFFFF"/>
        </w:rPr>
        <w:t>(Halekoh &amp; Højsgaard 2014)</w:t>
      </w:r>
      <w:r w:rsidR="00041AB6" w:rsidRPr="00041AB6">
        <w:rPr>
          <w:rStyle w:val="author"/>
          <w:color w:val="1C1D1E"/>
          <w:shd w:val="clear" w:color="auto" w:fill="FFFFFF"/>
        </w:rPr>
        <w:fldChar w:fldCharType="end"/>
      </w:r>
      <w:ins w:id="6" w:author="Mellon, Cassie D" w:date="2020-11-02T10:22:00Z">
        <w:r w:rsidR="00A304C4">
          <w:rPr>
            <w:rStyle w:val="author"/>
            <w:color w:val="1C1D1E"/>
            <w:shd w:val="clear" w:color="auto" w:fill="FFFFFF"/>
          </w:rPr>
          <w:t>.</w:t>
        </w:r>
      </w:ins>
    </w:p>
    <w:p w14:paraId="7D1C2D76" w14:textId="77777777" w:rsidR="00EB2239" w:rsidRPr="00041AB6" w:rsidRDefault="00EB2239" w:rsidP="00EB2239"/>
    <w:p w14:paraId="724243C4" w14:textId="3F3D77D5" w:rsidR="007B1D53" w:rsidRDefault="00AD669E" w:rsidP="007160DB">
      <w:r w:rsidRPr="00041AB6">
        <w:t>To</w:t>
      </w:r>
      <w:r w:rsidR="00715CF8" w:rsidRPr="00041AB6">
        <w:t xml:space="preserve"> </w:t>
      </w:r>
      <w:r w:rsidR="00F25666">
        <w:t>visualize the effects in</w:t>
      </w:r>
      <w:r w:rsidR="00715CF8" w:rsidRPr="00041AB6">
        <w:t xml:space="preserve"> our top model, we generated predictions from </w:t>
      </w:r>
      <w:r w:rsidR="00226401" w:rsidRPr="00041AB6">
        <w:t>th</w:t>
      </w:r>
      <w:r w:rsidRPr="00041AB6">
        <w:t xml:space="preserve">is </w:t>
      </w:r>
      <w:r w:rsidR="00715CF8" w:rsidRPr="00041AB6">
        <w:t>model for</w:t>
      </w:r>
      <w:r w:rsidR="00226401" w:rsidRPr="00041AB6">
        <w:t xml:space="preserve"> generic grazing schedules representative of each of the </w:t>
      </w:r>
      <w:r w:rsidR="00715CF8" w:rsidRPr="00041AB6">
        <w:t xml:space="preserve">three </w:t>
      </w:r>
      <w:r w:rsidR="00357E8E">
        <w:t>rotation schemes</w:t>
      </w:r>
      <w:r w:rsidR="00715CF8" w:rsidRPr="00041AB6">
        <w:t xml:space="preserve">. In each representative </w:t>
      </w:r>
      <w:r w:rsidR="00715CF8" w:rsidRPr="00041AB6">
        <w:lastRenderedPageBreak/>
        <w:t xml:space="preserve">grazing season, cattle were turned out on day of year </w:t>
      </w:r>
      <w:r w:rsidR="00715CF8" w:rsidRPr="00671A41">
        <w:t>150. In</w:t>
      </w:r>
      <w:r w:rsidR="00715CF8" w:rsidRPr="00041AB6">
        <w:t xml:space="preserve"> the </w:t>
      </w:r>
      <w:r w:rsidR="00A31735">
        <w:t>continuous-turnout</w:t>
      </w:r>
      <w:r w:rsidR="00CB689D">
        <w:t xml:space="preserve"> </w:t>
      </w:r>
      <w:r w:rsidR="00715CF8" w:rsidRPr="00041AB6">
        <w:t>treatment, cattle were taken off on day of year 270 (duration = 120 days), in the</w:t>
      </w:r>
      <w:r w:rsidR="00CB689D">
        <w:t xml:space="preserve"> </w:t>
      </w:r>
      <w:r w:rsidR="00A31735">
        <w:t>deferred-rotation</w:t>
      </w:r>
      <w:r w:rsidR="00CB689D">
        <w:t xml:space="preserve"> treatment</w:t>
      </w:r>
      <w:r w:rsidR="00715CF8" w:rsidRPr="00041AB6">
        <w:t xml:space="preserve"> cattle were taken off on day of year 200 (duration = </w:t>
      </w:r>
      <w:r w:rsidR="00226401" w:rsidRPr="00041AB6">
        <w:t xml:space="preserve">50 days) and in the </w:t>
      </w:r>
      <w:r w:rsidR="006A6CAC">
        <w:t>time-controlled rotation</w:t>
      </w:r>
      <w:r w:rsidR="00226401" w:rsidRPr="00041AB6">
        <w:t xml:space="preserve"> treatment cattle were taken off on day of year 170 (duration = 20 days).</w:t>
      </w:r>
      <w:r w:rsidR="00F06097" w:rsidRPr="00041AB6">
        <w:t xml:space="preserve"> The model predictions for these </w:t>
      </w:r>
      <w:r w:rsidR="007160DB" w:rsidRPr="00041AB6">
        <w:t>representative grazing scenarios</w:t>
      </w:r>
      <w:r w:rsidR="00F06097" w:rsidRPr="00041AB6">
        <w:t xml:space="preserve"> allowed us to evaluate seasonal changes in </w:t>
      </w:r>
      <w:r w:rsidR="00F06097" w:rsidRPr="00041AB6">
        <w:rPr>
          <w:i/>
        </w:rPr>
        <w:t>E. coli</w:t>
      </w:r>
      <w:r w:rsidR="00AE377E">
        <w:t xml:space="preserve"> while </w:t>
      </w:r>
      <w:r w:rsidR="00CB689D">
        <w:t>holding everything but grazing treatment constant.</w:t>
      </w:r>
      <w:r w:rsidR="007160DB" w:rsidRPr="00041AB6">
        <w:t xml:space="preserve"> </w:t>
      </w:r>
      <w:r w:rsidR="00C0427E" w:rsidRPr="00041AB6">
        <w:t>In addition, we</w:t>
      </w:r>
      <w:r w:rsidR="00C0427E">
        <w:t xml:space="preserve"> used 10000 </w:t>
      </w:r>
      <w:r w:rsidR="00E3026C">
        <w:t>Monte Carlo</w:t>
      </w:r>
      <w:r w:rsidR="00C0427E">
        <w:t xml:space="preserve"> simulations to generate predicted daily </w:t>
      </w:r>
      <w:r w:rsidR="00C0427E" w:rsidRPr="00CB689D">
        <w:rPr>
          <w:i/>
        </w:rPr>
        <w:t xml:space="preserve">E. coli </w:t>
      </w:r>
      <w:r w:rsidR="00C0427E">
        <w:t xml:space="preserve">levels from the top model for </w:t>
      </w:r>
      <w:r w:rsidR="00E3026C">
        <w:t xml:space="preserve">a </w:t>
      </w:r>
      <w:r w:rsidR="00C0427E">
        <w:t xml:space="preserve">representative grazing season. From these simulated data, we then calculated the number of days per year that </w:t>
      </w:r>
      <w:r w:rsidR="00C0427E" w:rsidRPr="00041AB6">
        <w:rPr>
          <w:i/>
        </w:rPr>
        <w:t>E. coli</w:t>
      </w:r>
      <w:r w:rsidR="00C0427E" w:rsidRPr="00041AB6">
        <w:t xml:space="preserve"> levels </w:t>
      </w:r>
      <w:r w:rsidR="00C0427E">
        <w:t>were predicted to exceed</w:t>
      </w:r>
      <w:r w:rsidR="00C0427E" w:rsidRPr="00041AB6">
        <w:t xml:space="preserve"> EPA and U</w:t>
      </w:r>
      <w:r w:rsidR="00C0427E">
        <w:t xml:space="preserve">tah DWQ benchmarks for stream water quality.  </w:t>
      </w:r>
    </w:p>
    <w:p w14:paraId="4B0D77FD" w14:textId="77777777" w:rsidR="007B1D53" w:rsidRDefault="007B1D53" w:rsidP="004240CE"/>
    <w:p w14:paraId="241EC5A9" w14:textId="0E83D08E" w:rsidR="007160DB" w:rsidRDefault="00373911" w:rsidP="00AE3883">
      <w:pPr>
        <w:outlineLvl w:val="0"/>
        <w:rPr>
          <w:i/>
          <w:u w:val="single"/>
        </w:rPr>
      </w:pPr>
      <w:r>
        <w:rPr>
          <w:b/>
        </w:rPr>
        <w:t>Results</w:t>
      </w:r>
    </w:p>
    <w:p w14:paraId="2208421F" w14:textId="07395D89" w:rsidR="006A5475" w:rsidRDefault="007160DB" w:rsidP="006407EF">
      <w:r>
        <w:t xml:space="preserve">Across all streams and years, </w:t>
      </w:r>
      <w:r w:rsidR="006A5475" w:rsidRPr="00E02B0E">
        <w:rPr>
          <w:i/>
        </w:rPr>
        <w:t>E. coli</w:t>
      </w:r>
      <w:r w:rsidR="006A5475">
        <w:t xml:space="preserve"> levels </w:t>
      </w:r>
      <w:r>
        <w:t>were higher when cattle were present and showed a consistent seasonal pattern, starting low in spring, peaking in summer</w:t>
      </w:r>
      <w:r w:rsidR="006656A2">
        <w:t>,</w:t>
      </w:r>
      <w:r>
        <w:t xml:space="preserve"> and declining towards fall (</w:t>
      </w:r>
      <w:r w:rsidRPr="00AD669E">
        <w:rPr>
          <w:b/>
        </w:rPr>
        <w:t>Fig</w:t>
      </w:r>
      <w:r w:rsidR="00E7436A">
        <w:rPr>
          <w:b/>
        </w:rPr>
        <w:t>.</w:t>
      </w:r>
      <w:r w:rsidRPr="00AD669E">
        <w:rPr>
          <w:b/>
        </w:rPr>
        <w:t xml:space="preserve"> 1</w:t>
      </w:r>
      <w:r>
        <w:t xml:space="preserve">). </w:t>
      </w:r>
      <w:r w:rsidR="00C74737">
        <w:t xml:space="preserve">Model comparison revealed that including both </w:t>
      </w:r>
      <w:r w:rsidR="00596601">
        <w:t xml:space="preserve">grazing </w:t>
      </w:r>
      <w:r w:rsidR="00C74737">
        <w:t>treatment and cattle</w:t>
      </w:r>
      <w:r w:rsidR="00596601">
        <w:t xml:space="preserve"> presence/absence</w:t>
      </w:r>
      <w:r w:rsidR="00C74737">
        <w:t xml:space="preserve"> effects was supported by AIC (</w:t>
      </w:r>
      <w:r w:rsidR="00C74737" w:rsidRPr="00AD669E">
        <w:rPr>
          <w:b/>
        </w:rPr>
        <w:t>Table 1</w:t>
      </w:r>
      <w:r w:rsidR="00C74737">
        <w:t xml:space="preserve">). </w:t>
      </w:r>
      <w:r w:rsidR="00EB2239">
        <w:t>The</w:t>
      </w:r>
      <w:r w:rsidR="00C74737">
        <w:t xml:space="preserve"> most complex model (model “1”) </w:t>
      </w:r>
      <w:r w:rsidR="00EB2239">
        <w:t>with</w:t>
      </w:r>
      <w:r w:rsidR="00C74737">
        <w:t xml:space="preserve"> separate smoother functions for each of the three treatment levels</w:t>
      </w:r>
      <w:r w:rsidR="00EB2239">
        <w:t xml:space="preserve"> </w:t>
      </w:r>
      <w:r w:rsidR="00C74737">
        <w:t>had the lowest AIC score. However, a simpler model (model “2”) with only one smoother function applied to all grazing treatments used fewer degrees of freedom and had a nearly identical AIC score (</w:t>
      </w:r>
      <w:r w:rsidR="00C74737" w:rsidRPr="00AD669E">
        <w:rPr>
          <w:b/>
        </w:rPr>
        <w:t>Table 1</w:t>
      </w:r>
      <w:r w:rsidR="00C74737">
        <w:t>). We selected this more parsimonious model for subsequent analyses and predictions</w:t>
      </w:r>
      <w:r w:rsidR="00AE7194">
        <w:t xml:space="preserve"> (</w:t>
      </w:r>
      <w:r w:rsidR="00AE7194" w:rsidRPr="00AD669E">
        <w:rPr>
          <w:b/>
        </w:rPr>
        <w:t>Table S2</w:t>
      </w:r>
      <w:r w:rsidR="00AE7194">
        <w:t>)</w:t>
      </w:r>
      <w:r w:rsidR="00C74737">
        <w:t xml:space="preserve">. </w:t>
      </w:r>
    </w:p>
    <w:p w14:paraId="241371B5" w14:textId="230911F9" w:rsidR="00AE7194" w:rsidRDefault="00AE7194" w:rsidP="006407EF">
      <w:r>
        <w:t xml:space="preserve"> </w:t>
      </w:r>
    </w:p>
    <w:p w14:paraId="69590739" w14:textId="7CF4E5B3" w:rsidR="00165DC6" w:rsidRDefault="000D471F" w:rsidP="000D471F">
      <w:r>
        <w:t xml:space="preserve">The top model </w:t>
      </w:r>
      <w:r w:rsidR="00635DE7">
        <w:t xml:space="preserve">(i.e., model 2) </w:t>
      </w:r>
      <w:r>
        <w:t xml:space="preserve">showed that </w:t>
      </w:r>
      <w:r w:rsidR="00FB3405">
        <w:t xml:space="preserve">stream </w:t>
      </w:r>
      <w:r w:rsidR="00FB3405" w:rsidRPr="00041AB6">
        <w:rPr>
          <w:i/>
        </w:rPr>
        <w:t>E. coli</w:t>
      </w:r>
      <w:r w:rsidR="00FB3405">
        <w:t xml:space="preserve"> levels </w:t>
      </w:r>
      <w:r>
        <w:t xml:space="preserve">were significantly elevated when cattle were present in the pasture </w:t>
      </w:r>
      <w:r w:rsidR="00FB3405">
        <w:t>(</w:t>
      </w:r>
      <w:r w:rsidRPr="00041AB6">
        <w:rPr>
          <w:i/>
        </w:rPr>
        <w:t>F</w:t>
      </w:r>
      <w:r w:rsidRPr="00041AB6">
        <w:rPr>
          <w:vertAlign w:val="subscript"/>
        </w:rPr>
        <w:t xml:space="preserve">1,327.0 </w:t>
      </w:r>
      <w:r>
        <w:t xml:space="preserve">= 49.6, </w:t>
      </w:r>
      <w:r w:rsidRPr="00041AB6">
        <w:rPr>
          <w:i/>
        </w:rPr>
        <w:t xml:space="preserve">p </w:t>
      </w:r>
      <w:r>
        <w:t>&lt;&lt; 0.001, Kenward-Rogers approximation). In addition, we found a much weaker but still significant effect of grazing treatment (</w:t>
      </w:r>
      <w:r w:rsidRPr="00041AB6">
        <w:rPr>
          <w:i/>
        </w:rPr>
        <w:t>F</w:t>
      </w:r>
      <w:r w:rsidRPr="00041AB6">
        <w:rPr>
          <w:vertAlign w:val="subscript"/>
        </w:rPr>
        <w:t xml:space="preserve">2,9.5 </w:t>
      </w:r>
      <w:r>
        <w:t xml:space="preserve">= 4.3, </w:t>
      </w:r>
      <w:r w:rsidRPr="00041AB6">
        <w:rPr>
          <w:i/>
        </w:rPr>
        <w:t>p</w:t>
      </w:r>
      <w:r>
        <w:t xml:space="preserve"> &lt; 0.05, Kenward-Rogers approximation). Raw </w:t>
      </w:r>
      <w:r w:rsidRPr="00DB482C">
        <w:rPr>
          <w:i/>
        </w:rPr>
        <w:t>E. coli</w:t>
      </w:r>
      <w:r>
        <w:t xml:space="preserve"> concentrations further varied according to day</w:t>
      </w:r>
      <w:r w:rsidR="00CF4D02">
        <w:t>-</w:t>
      </w:r>
      <w:r>
        <w:t>of</w:t>
      </w:r>
      <w:r w:rsidR="00CF4D02">
        <w:t>-</w:t>
      </w:r>
      <w:r>
        <w:t xml:space="preserve">year during the grazing season as captured by the smoothing term in the model. </w:t>
      </w:r>
    </w:p>
    <w:p w14:paraId="299AAB9E" w14:textId="77777777" w:rsidR="00165DC6" w:rsidRDefault="00165DC6" w:rsidP="000D471F"/>
    <w:p w14:paraId="562B71E5" w14:textId="50148B93" w:rsidR="00A21797" w:rsidRDefault="000D471F" w:rsidP="000D471F">
      <w:r>
        <w:t>Examining model predictions for a representative grazing season</w:t>
      </w:r>
      <w:r w:rsidR="00F93983">
        <w:t xml:space="preserve"> show that after accounting for the effects of </w:t>
      </w:r>
      <w:r w:rsidR="007C3466">
        <w:t xml:space="preserve">grazing </w:t>
      </w:r>
      <w:r w:rsidR="00F93983">
        <w:t>treatment and cattle</w:t>
      </w:r>
      <w:r w:rsidR="007C3466">
        <w:t xml:space="preserve"> presence</w:t>
      </w:r>
      <w:r w:rsidR="00F93983">
        <w:t xml:space="preserve">, </w:t>
      </w:r>
      <w:r w:rsidR="00F93983" w:rsidRPr="00041AB6">
        <w:rPr>
          <w:i/>
        </w:rPr>
        <w:t>E. coli</w:t>
      </w:r>
      <w:r w:rsidR="00F93983">
        <w:t xml:space="preserve"> levels steadily increase up to a maximum value around day of year 190, corresponding to early July</w:t>
      </w:r>
      <w:r w:rsidR="00BF79B6">
        <w:t>, and then gradually decrease for the rest of the year (</w:t>
      </w:r>
      <w:r w:rsidR="00BF79B6" w:rsidRPr="00041AB6">
        <w:rPr>
          <w:b/>
        </w:rPr>
        <w:t>Fig</w:t>
      </w:r>
      <w:r w:rsidR="00E7436A">
        <w:rPr>
          <w:b/>
        </w:rPr>
        <w:t>.</w:t>
      </w:r>
      <w:r w:rsidR="00BF79B6" w:rsidRPr="00041AB6">
        <w:rPr>
          <w:b/>
        </w:rPr>
        <w:t xml:space="preserve"> 2</w:t>
      </w:r>
      <w:r w:rsidR="00BF79B6">
        <w:t xml:space="preserve">). </w:t>
      </w:r>
    </w:p>
    <w:p w14:paraId="178F342B" w14:textId="1D0FCFEB" w:rsidR="00164AE6" w:rsidRDefault="00164AE6" w:rsidP="000D471F"/>
    <w:p w14:paraId="22A31831" w14:textId="2555EE9C" w:rsidR="00C0427E" w:rsidRDefault="001D7E11" w:rsidP="00C0427E">
      <w:pPr>
        <w:rPr>
          <w:bCs/>
          <w:color w:val="000000" w:themeColor="text1"/>
        </w:rPr>
      </w:pPr>
      <w:r>
        <w:t xml:space="preserve">Because </w:t>
      </w:r>
      <w:r w:rsidR="00164AE6" w:rsidRPr="00041AB6">
        <w:rPr>
          <w:i/>
        </w:rPr>
        <w:t>E. coli</w:t>
      </w:r>
      <w:r w:rsidR="008C09FE">
        <w:rPr>
          <w:i/>
        </w:rPr>
        <w:t xml:space="preserve"> </w:t>
      </w:r>
      <w:r w:rsidR="008C09FE">
        <w:t>levels vary</w:t>
      </w:r>
      <w:r w:rsidR="00164AE6">
        <w:t xml:space="preserve"> depending on day of year and the schedule of cattle presence, it is not straightforward to directly compare</w:t>
      </w:r>
      <w:r w:rsidR="006660D5">
        <w:t xml:space="preserve"> </w:t>
      </w:r>
      <w:r w:rsidR="009043AF">
        <w:t>grazing</w:t>
      </w:r>
      <w:r w:rsidR="00164AE6">
        <w:t xml:space="preserve"> treatments</w:t>
      </w:r>
      <w:r w:rsidR="00165DC6">
        <w:t xml:space="preserve"> </w:t>
      </w:r>
      <w:r w:rsidR="00165DC6" w:rsidRPr="007905B3">
        <w:t>(</w:t>
      </w:r>
      <w:r w:rsidR="00E27C7A" w:rsidRPr="007905B3">
        <w:t>time-controlled rotation, deferred-rotation, continuous-turnout</w:t>
      </w:r>
      <w:r w:rsidR="006660D5" w:rsidRPr="007905B3">
        <w:t>)</w:t>
      </w:r>
      <w:r w:rsidR="00164AE6" w:rsidRPr="007905B3">
        <w:t>.</w:t>
      </w:r>
      <w:r w:rsidR="00164AE6">
        <w:t xml:space="preserve"> To facilitate comparison of t</w:t>
      </w:r>
      <w:r w:rsidR="008C09FE">
        <w:t>reatment</w:t>
      </w:r>
      <w:r w:rsidR="00164AE6">
        <w:t xml:space="preserve"> </w:t>
      </w:r>
      <w:r w:rsidR="008C09FE">
        <w:t xml:space="preserve">effects we calculated their marginal effect </w:t>
      </w:r>
      <w:r w:rsidR="00164AE6">
        <w:t>o</w:t>
      </w:r>
      <w:r w:rsidR="008C09FE">
        <w:t>n</w:t>
      </w:r>
      <w:r w:rsidR="00164AE6">
        <w:t xml:space="preserve"> </w:t>
      </w:r>
      <w:r w:rsidR="00164AE6" w:rsidRPr="00041AB6">
        <w:rPr>
          <w:i/>
        </w:rPr>
        <w:t>E. coli</w:t>
      </w:r>
      <w:r w:rsidR="00164AE6">
        <w:t xml:space="preserve"> </w:t>
      </w:r>
      <w:r w:rsidR="008C09FE">
        <w:t>concentrations (</w:t>
      </w:r>
      <w:r w:rsidR="008C09FE" w:rsidRPr="00041AB6">
        <w:rPr>
          <w:b/>
        </w:rPr>
        <w:t>Fig</w:t>
      </w:r>
      <w:r w:rsidR="00E7436A">
        <w:rPr>
          <w:b/>
        </w:rPr>
        <w:t>.</w:t>
      </w:r>
      <w:r w:rsidR="008C09FE" w:rsidRPr="00041AB6">
        <w:rPr>
          <w:b/>
        </w:rPr>
        <w:t xml:space="preserve"> 3</w:t>
      </w:r>
      <w:r w:rsidR="008C09FE">
        <w:t>). We calculated the standard errors f</w:t>
      </w:r>
      <w:r w:rsidR="00BC0F2C">
        <w:t>or treatment effects using the delta method and interpret treatment differences as significant when standard errors do not overlap.</w:t>
      </w:r>
      <w:r w:rsidR="00165DC6">
        <w:t xml:space="preserve"> </w:t>
      </w:r>
      <w:r w:rsidR="00C0427E">
        <w:t>Treatment differences were significant only between the time-controlled and continuous-turnout treatments (</w:t>
      </w:r>
      <w:r w:rsidR="00C0427E" w:rsidRPr="007767AA">
        <w:rPr>
          <w:b/>
          <w:bCs/>
        </w:rPr>
        <w:t>Fig. 3</w:t>
      </w:r>
      <w:r w:rsidR="00C0427E">
        <w:t>)</w:t>
      </w:r>
      <w:r w:rsidR="00C0427E">
        <w:rPr>
          <w:bCs/>
          <w:color w:val="000000" w:themeColor="text1"/>
        </w:rPr>
        <w:t>.</w:t>
      </w:r>
    </w:p>
    <w:p w14:paraId="4263C257" w14:textId="65E3D376" w:rsidR="000D471F" w:rsidRDefault="000D471F" w:rsidP="000D471F">
      <w:pPr>
        <w:rPr>
          <w:bCs/>
          <w:color w:val="000000" w:themeColor="text1"/>
        </w:rPr>
      </w:pPr>
    </w:p>
    <w:p w14:paraId="239A0266" w14:textId="77777777" w:rsidR="00C0427E" w:rsidRDefault="00C0427E" w:rsidP="00C0427E">
      <w:pPr>
        <w:outlineLvl w:val="0"/>
        <w:rPr>
          <w:u w:val="single"/>
        </w:rPr>
      </w:pPr>
      <w:r w:rsidRPr="004240CE">
        <w:rPr>
          <w:i/>
          <w:u w:val="single"/>
        </w:rPr>
        <w:t>E. coli</w:t>
      </w:r>
      <w:r w:rsidRPr="004240CE">
        <w:rPr>
          <w:u w:val="single"/>
        </w:rPr>
        <w:t xml:space="preserve"> </w:t>
      </w:r>
      <w:r>
        <w:rPr>
          <w:u w:val="single"/>
        </w:rPr>
        <w:t>exceedances</w:t>
      </w:r>
      <w:r w:rsidRPr="004240CE">
        <w:rPr>
          <w:u w:val="single"/>
        </w:rPr>
        <w:t xml:space="preserve"> </w:t>
      </w:r>
      <w:r>
        <w:rPr>
          <w:u w:val="single"/>
        </w:rPr>
        <w:t>of regulatory thresholds based on grazing duration and timing</w:t>
      </w:r>
    </w:p>
    <w:p w14:paraId="665ACC8F" w14:textId="2503B005" w:rsidR="00C0427E" w:rsidRDefault="00C0427E" w:rsidP="00C0427E">
      <w:pPr>
        <w:outlineLvl w:val="0"/>
      </w:pPr>
      <w:r>
        <w:t xml:space="preserve">Over the course of the study, 50% of daily </w:t>
      </w:r>
      <w:r w:rsidRPr="001E1E2F">
        <w:rPr>
          <w:i/>
          <w:iCs/>
        </w:rPr>
        <w:t>E. coli</w:t>
      </w:r>
      <w:r>
        <w:t xml:space="preserve"> measurements in the continuous-turnout treatment exceeded the Utah Division of Water Quality benchmark of 668 MPN. This contrasted with 22% of days for the deferred</w:t>
      </w:r>
      <w:r w:rsidR="006A7EFE">
        <w:t>-</w:t>
      </w:r>
      <w:r>
        <w:t>rotation and only 14% of days for the time-controlled rotation (</w:t>
      </w:r>
      <w:r w:rsidRPr="001E1E2F">
        <w:rPr>
          <w:b/>
          <w:bCs/>
        </w:rPr>
        <w:t>Fig. 4</w:t>
      </w:r>
      <w:r>
        <w:t xml:space="preserve">). The daily predictions generated from the top GAM showed a similar pattern among grazing treatments, but in each case the predicted proportion of days was lower than the observed </w:t>
      </w:r>
      <w:r>
        <w:lastRenderedPageBreak/>
        <w:t>proportion of days exceeding the Utah benchmark.  Nevertheless 95% confidence intervals around the predictions included the observed values for each treatment (</w:t>
      </w:r>
      <w:r w:rsidRPr="001815A5">
        <w:rPr>
          <w:b/>
          <w:bCs/>
        </w:rPr>
        <w:t>Fig. 4</w:t>
      </w:r>
      <w:r>
        <w:t>).</w:t>
      </w:r>
    </w:p>
    <w:p w14:paraId="44666B0E" w14:textId="77777777" w:rsidR="00C0427E" w:rsidRDefault="00C0427E" w:rsidP="00C0427E">
      <w:pPr>
        <w:outlineLvl w:val="0"/>
      </w:pPr>
    </w:p>
    <w:p w14:paraId="3BD481BA" w14:textId="724EAFD6" w:rsidR="00C0427E" w:rsidRDefault="00C0427E" w:rsidP="00921B1D">
      <w:r>
        <w:t xml:space="preserve">Because of the seasonal effect on daily </w:t>
      </w:r>
      <w:r w:rsidRPr="00041AB6">
        <w:rPr>
          <w:i/>
        </w:rPr>
        <w:t>E. coli</w:t>
      </w:r>
      <w:r>
        <w:rPr>
          <w:i/>
        </w:rPr>
        <w:t xml:space="preserve"> </w:t>
      </w:r>
      <w:r>
        <w:t xml:space="preserve">concentrations, the number of days that </w:t>
      </w:r>
      <w:r w:rsidRPr="00041AB6">
        <w:rPr>
          <w:i/>
        </w:rPr>
        <w:t>E. coli</w:t>
      </w:r>
      <w:r>
        <w:t xml:space="preserve"> exceeds thresholds depends somewhat on the start of the grazing period. For example, in our representative scenario shown in Fig 2, grazing starts on day 150, however, if this is pushed later in the year the number of days exceeding the thresholds will increase. We explored the impact of changing the grazing schedule and present a range of values for number of days exceeding each threshold for each treatment in a shiny R app posted online </w:t>
      </w:r>
      <w:commentRangeStart w:id="7"/>
      <w:commentRangeStart w:id="8"/>
      <w:commentRangeStart w:id="9"/>
      <w:r>
        <w:rPr>
          <w:b/>
        </w:rPr>
        <w:t>(</w:t>
      </w:r>
      <w:hyperlink r:id="rId11" w:history="1">
        <w:r w:rsidRPr="001D6DBF">
          <w:rPr>
            <w:color w:val="0000FF"/>
            <w:u w:val="single"/>
          </w:rPr>
          <w:t>https://beautiful.shinyapps.io/Grazing-Windows/</w:t>
        </w:r>
      </w:hyperlink>
      <w:r>
        <w:t xml:space="preserve">). </w:t>
      </w:r>
      <w:commentRangeEnd w:id="7"/>
      <w:r>
        <w:rPr>
          <w:rStyle w:val="CommentReference"/>
        </w:rPr>
        <w:commentReference w:id="7"/>
      </w:r>
      <w:commentRangeEnd w:id="8"/>
      <w:r>
        <w:rPr>
          <w:rStyle w:val="CommentReference"/>
        </w:rPr>
        <w:commentReference w:id="8"/>
      </w:r>
      <w:commentRangeEnd w:id="9"/>
      <w:r w:rsidR="005E3EE8">
        <w:rPr>
          <w:rStyle w:val="CommentReference"/>
        </w:rPr>
        <w:commentReference w:id="9"/>
      </w:r>
    </w:p>
    <w:p w14:paraId="4FBC9E20" w14:textId="73E12F5A" w:rsidR="005168CE" w:rsidRDefault="005168CE" w:rsidP="00921B1D"/>
    <w:p w14:paraId="20E27A95" w14:textId="77777777" w:rsidR="005168CE" w:rsidRDefault="005168CE" w:rsidP="00921B1D"/>
    <w:p w14:paraId="438A01B7" w14:textId="77777777" w:rsidR="00F2551E" w:rsidRDefault="00F2551E" w:rsidP="000D471F"/>
    <w:p w14:paraId="2E033009" w14:textId="0984F318" w:rsidR="00AE7194" w:rsidRDefault="00C0427E" w:rsidP="006407EF">
      <w:pPr>
        <w:rPr>
          <w:ins w:id="10" w:author="Andy Kleinhesselink" w:date="2020-05-08T12:37:00Z"/>
        </w:rPr>
      </w:pPr>
      <w:r>
        <w:rPr>
          <w:noProof/>
        </w:rPr>
        <w:drawing>
          <wp:inline distT="0" distB="0" distL="0" distR="0" wp14:anchorId="4C6EA7F3" wp14:editId="1164CA36">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annual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51844BD" w14:textId="65C7D5EF" w:rsidR="00434354" w:rsidRPr="00347FE3" w:rsidRDefault="00B6252C" w:rsidP="00E9068A">
      <w:pPr>
        <w:pStyle w:val="Caption"/>
        <w:spacing w:after="0"/>
        <w:rPr>
          <w:bCs/>
          <w:sz w:val="24"/>
          <w:szCs w:val="24"/>
        </w:rPr>
      </w:pPr>
      <w:r w:rsidRPr="008E7E6D">
        <w:rPr>
          <w:b/>
          <w:i w:val="0"/>
          <w:iCs w:val="0"/>
          <w:color w:val="000000" w:themeColor="text1"/>
          <w:sz w:val="24"/>
          <w:szCs w:val="24"/>
        </w:rPr>
        <w:t xml:space="preserve">Figure </w:t>
      </w:r>
      <w:r w:rsidRPr="008E7E6D">
        <w:rPr>
          <w:b/>
          <w:i w:val="0"/>
          <w:iCs w:val="0"/>
          <w:color w:val="000000" w:themeColor="text1"/>
          <w:sz w:val="24"/>
          <w:szCs w:val="24"/>
        </w:rPr>
        <w:fldChar w:fldCharType="begin"/>
      </w:r>
      <w:r w:rsidRPr="008E7E6D">
        <w:rPr>
          <w:b/>
          <w:i w:val="0"/>
          <w:iCs w:val="0"/>
          <w:color w:val="000000" w:themeColor="text1"/>
          <w:sz w:val="24"/>
          <w:szCs w:val="24"/>
        </w:rPr>
        <w:instrText xml:space="preserve"> SEQ Figure \* ARABIC </w:instrText>
      </w:r>
      <w:r w:rsidRPr="008E7E6D">
        <w:rPr>
          <w:b/>
          <w:i w:val="0"/>
          <w:iCs w:val="0"/>
          <w:color w:val="000000" w:themeColor="text1"/>
          <w:sz w:val="24"/>
          <w:szCs w:val="24"/>
        </w:rPr>
        <w:fldChar w:fldCharType="separate"/>
      </w:r>
      <w:r w:rsidR="006660D5" w:rsidRPr="008E7E6D">
        <w:rPr>
          <w:b/>
          <w:i w:val="0"/>
          <w:iCs w:val="0"/>
          <w:noProof/>
          <w:color w:val="000000" w:themeColor="text1"/>
          <w:sz w:val="24"/>
          <w:szCs w:val="24"/>
        </w:rPr>
        <w:t>1</w:t>
      </w:r>
      <w:r w:rsidRPr="008E7E6D">
        <w:rPr>
          <w:b/>
          <w:i w:val="0"/>
          <w:iCs w:val="0"/>
          <w:color w:val="000000" w:themeColor="text1"/>
          <w:sz w:val="24"/>
          <w:szCs w:val="24"/>
        </w:rPr>
        <w:fldChar w:fldCharType="end"/>
      </w:r>
      <w:r w:rsidRPr="008E7E6D">
        <w:rPr>
          <w:b/>
          <w:i w:val="0"/>
          <w:iCs w:val="0"/>
          <w:color w:val="000000" w:themeColor="text1"/>
          <w:sz w:val="24"/>
          <w:szCs w:val="24"/>
        </w:rPr>
        <w:t>.</w:t>
      </w:r>
      <w:r w:rsidRPr="00347FE3">
        <w:rPr>
          <w:b/>
          <w:i w:val="0"/>
          <w:color w:val="000000" w:themeColor="text1"/>
          <w:sz w:val="24"/>
          <w:szCs w:val="24"/>
        </w:rPr>
        <w:t xml:space="preserve"> </w:t>
      </w:r>
      <w:r w:rsidRPr="00347FE3">
        <w:rPr>
          <w:bCs/>
          <w:i w:val="0"/>
          <w:color w:val="000000" w:themeColor="text1"/>
          <w:sz w:val="24"/>
          <w:szCs w:val="24"/>
        </w:rPr>
        <w:t xml:space="preserve"> Seasonal variation in </w:t>
      </w:r>
      <w:r w:rsidRPr="00347FE3">
        <w:rPr>
          <w:bCs/>
          <w:color w:val="000000" w:themeColor="text1"/>
          <w:sz w:val="24"/>
          <w:szCs w:val="24"/>
        </w:rPr>
        <w:t>E. coli</w:t>
      </w:r>
      <w:r w:rsidRPr="00347FE3">
        <w:rPr>
          <w:bCs/>
          <w:i w:val="0"/>
          <w:color w:val="000000" w:themeColor="text1"/>
          <w:sz w:val="24"/>
          <w:szCs w:val="24"/>
        </w:rPr>
        <w:t xml:space="preserve"> levels in each of the 12 streams across three separate years of measurement. </w:t>
      </w:r>
      <w:r w:rsidRPr="00347FE3">
        <w:rPr>
          <w:bCs/>
          <w:color w:val="000000" w:themeColor="text1"/>
          <w:sz w:val="24"/>
          <w:szCs w:val="24"/>
        </w:rPr>
        <w:t>E. coli</w:t>
      </w:r>
      <w:r w:rsidRPr="00347FE3">
        <w:rPr>
          <w:bCs/>
          <w:i w:val="0"/>
          <w:color w:val="000000" w:themeColor="text1"/>
          <w:sz w:val="24"/>
          <w:szCs w:val="24"/>
        </w:rPr>
        <w:t xml:space="preserve"> concentrations are shown on the y-axis </w:t>
      </w:r>
      <w:r w:rsidR="00434354" w:rsidRPr="00347FE3">
        <w:rPr>
          <w:bCs/>
          <w:i w:val="0"/>
          <w:color w:val="000000" w:themeColor="text1"/>
          <w:sz w:val="24"/>
          <w:szCs w:val="24"/>
        </w:rPr>
        <w:t>(log</w:t>
      </w:r>
      <w:r w:rsidR="00434354" w:rsidRPr="00347FE3">
        <w:rPr>
          <w:bCs/>
          <w:i w:val="0"/>
          <w:color w:val="000000" w:themeColor="text1"/>
          <w:sz w:val="24"/>
          <w:szCs w:val="24"/>
          <w:vertAlign w:val="subscript"/>
        </w:rPr>
        <w:t>10</w:t>
      </w:r>
      <w:r w:rsidR="00434354" w:rsidRPr="00347FE3">
        <w:rPr>
          <w:bCs/>
          <w:i w:val="0"/>
          <w:color w:val="000000" w:themeColor="text1"/>
          <w:sz w:val="24"/>
          <w:szCs w:val="24"/>
        </w:rPr>
        <w:t xml:space="preserve"> scale) </w:t>
      </w:r>
      <w:r w:rsidRPr="00347FE3">
        <w:rPr>
          <w:bCs/>
          <w:i w:val="0"/>
          <w:color w:val="000000" w:themeColor="text1"/>
          <w:sz w:val="24"/>
          <w:szCs w:val="24"/>
        </w:rPr>
        <w:t>with day of year on the x-axis.  Each panel shows data for a separate graz</w:t>
      </w:r>
      <w:r w:rsidRPr="00C42056">
        <w:rPr>
          <w:bCs/>
          <w:i w:val="0"/>
          <w:color w:val="000000" w:themeColor="text1"/>
          <w:sz w:val="24"/>
          <w:szCs w:val="24"/>
        </w:rPr>
        <w:t>ing treatment (“</w:t>
      </w:r>
      <w:r w:rsidR="00F2551E" w:rsidRPr="00C42056">
        <w:rPr>
          <w:bCs/>
          <w:i w:val="0"/>
          <w:color w:val="000000" w:themeColor="text1"/>
          <w:sz w:val="24"/>
          <w:szCs w:val="24"/>
        </w:rPr>
        <w:t>time-controlled rotation</w:t>
      </w:r>
      <w:r w:rsidRPr="00C42056">
        <w:rPr>
          <w:bCs/>
          <w:i w:val="0"/>
          <w:color w:val="000000" w:themeColor="text1"/>
          <w:sz w:val="24"/>
          <w:szCs w:val="24"/>
        </w:rPr>
        <w:t>”, “</w:t>
      </w:r>
      <w:r w:rsidR="007B3323" w:rsidRPr="00C42056">
        <w:rPr>
          <w:bCs/>
          <w:i w:val="0"/>
          <w:color w:val="000000" w:themeColor="text1"/>
          <w:sz w:val="24"/>
          <w:szCs w:val="24"/>
        </w:rPr>
        <w:t>deferred-rotation</w:t>
      </w:r>
      <w:r w:rsidRPr="00C42056">
        <w:rPr>
          <w:bCs/>
          <w:i w:val="0"/>
          <w:color w:val="000000" w:themeColor="text1"/>
          <w:sz w:val="24"/>
          <w:szCs w:val="24"/>
        </w:rPr>
        <w:t>”, and “</w:t>
      </w:r>
      <w:r w:rsidR="007B3323" w:rsidRPr="00C42056">
        <w:rPr>
          <w:bCs/>
          <w:i w:val="0"/>
          <w:color w:val="000000" w:themeColor="text1"/>
          <w:sz w:val="24"/>
          <w:szCs w:val="24"/>
        </w:rPr>
        <w:t>continuous-turnout</w:t>
      </w:r>
      <w:r w:rsidRPr="00C42056">
        <w:rPr>
          <w:bCs/>
          <w:i w:val="0"/>
          <w:color w:val="000000" w:themeColor="text1"/>
          <w:sz w:val="24"/>
          <w:szCs w:val="24"/>
        </w:rPr>
        <w:t>”), pasture</w:t>
      </w:r>
      <w:r w:rsidR="00C42056">
        <w:rPr>
          <w:bCs/>
          <w:i w:val="0"/>
          <w:color w:val="000000" w:themeColor="text1"/>
          <w:sz w:val="24"/>
          <w:szCs w:val="24"/>
        </w:rPr>
        <w:t>,</w:t>
      </w:r>
      <w:r w:rsidRPr="00347FE3">
        <w:rPr>
          <w:bCs/>
          <w:i w:val="0"/>
          <w:color w:val="000000" w:themeColor="text1"/>
          <w:sz w:val="24"/>
          <w:szCs w:val="24"/>
        </w:rPr>
        <w:t xml:space="preserve"> and stream. </w:t>
      </w:r>
      <w:commentRangeStart w:id="11"/>
      <w:r w:rsidRPr="00347FE3">
        <w:rPr>
          <w:bCs/>
          <w:i w:val="0"/>
          <w:color w:val="000000" w:themeColor="text1"/>
          <w:sz w:val="24"/>
          <w:szCs w:val="24"/>
        </w:rPr>
        <w:t xml:space="preserve">Dates when cattle were present are indicated with an asterisk (*) above </w:t>
      </w:r>
      <w:r w:rsidR="00434354" w:rsidRPr="00347FE3">
        <w:rPr>
          <w:bCs/>
          <w:i w:val="0"/>
          <w:color w:val="000000" w:themeColor="text1"/>
          <w:sz w:val="24"/>
          <w:szCs w:val="24"/>
        </w:rPr>
        <w:t>that</w:t>
      </w:r>
      <w:r w:rsidRPr="00347FE3">
        <w:rPr>
          <w:bCs/>
          <w:i w:val="0"/>
          <w:color w:val="000000" w:themeColor="text1"/>
          <w:sz w:val="24"/>
          <w:szCs w:val="24"/>
        </w:rPr>
        <w:t xml:space="preserve"> point</w:t>
      </w:r>
      <w:commentRangeEnd w:id="11"/>
      <w:r w:rsidR="00FD6503">
        <w:rPr>
          <w:rStyle w:val="CommentReference"/>
          <w:i w:val="0"/>
          <w:iCs w:val="0"/>
          <w:color w:val="auto"/>
        </w:rPr>
        <w:commentReference w:id="11"/>
      </w:r>
      <w:r w:rsidRPr="00347FE3">
        <w:rPr>
          <w:bCs/>
          <w:i w:val="0"/>
          <w:color w:val="000000" w:themeColor="text1"/>
          <w:sz w:val="24"/>
          <w:szCs w:val="24"/>
        </w:rPr>
        <w:t xml:space="preserve">. </w:t>
      </w:r>
      <w:r w:rsidR="00C0427E">
        <w:rPr>
          <w:bCs/>
          <w:i w:val="0"/>
          <w:color w:val="000000" w:themeColor="text1"/>
          <w:sz w:val="24"/>
          <w:szCs w:val="24"/>
        </w:rPr>
        <w:t xml:space="preserve">Vertical gray lines indicate the beginning and end of the recreational water quality season. </w:t>
      </w:r>
      <w:r w:rsidR="00C0427E" w:rsidRPr="00347FE3">
        <w:rPr>
          <w:bCs/>
          <w:i w:val="0"/>
          <w:color w:val="000000" w:themeColor="text1"/>
          <w:sz w:val="24"/>
          <w:szCs w:val="24"/>
        </w:rPr>
        <w:t xml:space="preserve">Note that our analytical method could only reliably </w:t>
      </w:r>
      <w:r w:rsidR="00C0427E" w:rsidRPr="00C11F07">
        <w:rPr>
          <w:bCs/>
          <w:i w:val="0"/>
          <w:color w:val="000000" w:themeColor="text1"/>
          <w:sz w:val="24"/>
          <w:szCs w:val="24"/>
        </w:rPr>
        <w:t xml:space="preserve">measure </w:t>
      </w:r>
      <w:r w:rsidR="00C0427E" w:rsidRPr="00C11F07">
        <w:rPr>
          <w:bCs/>
          <w:iCs w:val="0"/>
          <w:color w:val="000000" w:themeColor="text1"/>
          <w:sz w:val="24"/>
          <w:szCs w:val="24"/>
        </w:rPr>
        <w:t>E. coli</w:t>
      </w:r>
      <w:r w:rsidR="00C0427E" w:rsidRPr="00C11F07">
        <w:rPr>
          <w:bCs/>
          <w:i w:val="0"/>
          <w:color w:val="000000" w:themeColor="text1"/>
          <w:sz w:val="24"/>
          <w:szCs w:val="24"/>
        </w:rPr>
        <w:t xml:space="preserve"> up to 2419.6 MPN. </w:t>
      </w:r>
    </w:p>
    <w:p w14:paraId="0C6E59E5" w14:textId="77777777" w:rsidR="00165DC6" w:rsidRDefault="00165DC6" w:rsidP="00E9068A">
      <w:pPr>
        <w:pStyle w:val="Caption"/>
        <w:spacing w:after="0"/>
        <w:rPr>
          <w:b/>
          <w:i w:val="0"/>
          <w:color w:val="000000" w:themeColor="text1"/>
          <w:sz w:val="24"/>
          <w:szCs w:val="24"/>
        </w:rPr>
      </w:pPr>
    </w:p>
    <w:p w14:paraId="2FAC0D21" w14:textId="77777777" w:rsidR="0063716D" w:rsidRDefault="0063716D" w:rsidP="00E9068A">
      <w:pPr>
        <w:pStyle w:val="Caption"/>
        <w:spacing w:after="0"/>
        <w:rPr>
          <w:b/>
          <w:i w:val="0"/>
          <w:color w:val="000000" w:themeColor="text1"/>
          <w:sz w:val="24"/>
          <w:szCs w:val="24"/>
        </w:rPr>
        <w:sectPr w:rsidR="0063716D" w:rsidSect="004E7100">
          <w:footerReference w:type="default" r:id="rId13"/>
          <w:pgSz w:w="12240" w:h="15840"/>
          <w:pgMar w:top="1440" w:right="1440" w:bottom="1440" w:left="1440" w:header="720" w:footer="720" w:gutter="0"/>
          <w:lnNumType w:countBy="1" w:restart="continuous"/>
          <w:cols w:space="720"/>
          <w:docGrid w:linePitch="360"/>
        </w:sectPr>
      </w:pPr>
    </w:p>
    <w:p w14:paraId="47B3E9D2" w14:textId="4EFFDBC9" w:rsidR="007160DB" w:rsidRDefault="007160DB" w:rsidP="00E9068A">
      <w:pPr>
        <w:pStyle w:val="Caption"/>
        <w:spacing w:after="0"/>
        <w:rPr>
          <w:bCs/>
          <w:i w:val="0"/>
          <w:color w:val="000000" w:themeColor="text1"/>
          <w:sz w:val="24"/>
          <w:szCs w:val="24"/>
        </w:rPr>
      </w:pPr>
      <w:r w:rsidRPr="00347FE3">
        <w:rPr>
          <w:b/>
          <w:i w:val="0"/>
          <w:color w:val="000000" w:themeColor="text1"/>
          <w:sz w:val="24"/>
          <w:szCs w:val="24"/>
        </w:rPr>
        <w:lastRenderedPageBreak/>
        <w:t xml:space="preserve">Table </w:t>
      </w:r>
      <w:r w:rsidRPr="00347FE3">
        <w:rPr>
          <w:b/>
          <w:i w:val="0"/>
          <w:color w:val="000000" w:themeColor="text1"/>
          <w:sz w:val="24"/>
          <w:szCs w:val="24"/>
        </w:rPr>
        <w:fldChar w:fldCharType="begin"/>
      </w:r>
      <w:r w:rsidRPr="00347FE3">
        <w:rPr>
          <w:b/>
          <w:i w:val="0"/>
          <w:color w:val="000000" w:themeColor="text1"/>
          <w:sz w:val="24"/>
          <w:szCs w:val="24"/>
        </w:rPr>
        <w:instrText xml:space="preserve"> SEQ Table \* ARABIC </w:instrText>
      </w:r>
      <w:r w:rsidRPr="00347FE3">
        <w:rPr>
          <w:b/>
          <w:i w:val="0"/>
          <w:color w:val="000000" w:themeColor="text1"/>
          <w:sz w:val="24"/>
          <w:szCs w:val="24"/>
        </w:rPr>
        <w:fldChar w:fldCharType="separate"/>
      </w:r>
      <w:r w:rsidR="003C1CA3" w:rsidRPr="00347FE3">
        <w:rPr>
          <w:b/>
          <w:i w:val="0"/>
          <w:noProof/>
          <w:color w:val="000000" w:themeColor="text1"/>
          <w:sz w:val="24"/>
          <w:szCs w:val="24"/>
        </w:rPr>
        <w:t>1</w:t>
      </w:r>
      <w:r w:rsidRPr="00347FE3">
        <w:rPr>
          <w:b/>
          <w:i w:val="0"/>
          <w:color w:val="000000" w:themeColor="text1"/>
          <w:sz w:val="24"/>
          <w:szCs w:val="24"/>
        </w:rPr>
        <w:fldChar w:fldCharType="end"/>
      </w:r>
      <w:r w:rsidRPr="00347FE3">
        <w:rPr>
          <w:b/>
          <w:i w:val="0"/>
          <w:color w:val="000000" w:themeColor="text1"/>
          <w:sz w:val="24"/>
          <w:szCs w:val="24"/>
        </w:rPr>
        <w:t>.</w:t>
      </w:r>
      <w:r w:rsidRPr="00347FE3">
        <w:rPr>
          <w:bCs/>
          <w:i w:val="0"/>
          <w:color w:val="000000" w:themeColor="text1"/>
          <w:sz w:val="24"/>
          <w:szCs w:val="24"/>
        </w:rPr>
        <w:t xml:space="preserve">  Description of fixed effects in six candidate models fitted to stream </w:t>
      </w:r>
      <w:r w:rsidRPr="00347FE3">
        <w:rPr>
          <w:bCs/>
          <w:color w:val="000000" w:themeColor="text1"/>
          <w:sz w:val="24"/>
          <w:szCs w:val="24"/>
        </w:rPr>
        <w:t xml:space="preserve">E. coli </w:t>
      </w:r>
      <w:r w:rsidRPr="00347FE3">
        <w:rPr>
          <w:bCs/>
          <w:i w:val="0"/>
          <w:color w:val="000000" w:themeColor="text1"/>
          <w:sz w:val="24"/>
          <w:szCs w:val="24"/>
        </w:rPr>
        <w:t>data. Additive smoothing terms “s” were included as a function of day of year (DOY).  Separate smoothing terms were fit for each of the treatments in models “1” and “3”. All models included the same random effects structure. We choose model “2” for subsequent analyses and predictions.</w:t>
      </w:r>
    </w:p>
    <w:p w14:paraId="468D2BD7" w14:textId="4F0B19C4" w:rsidR="00460D52" w:rsidRDefault="00460D52" w:rsidP="00460D52"/>
    <w:p w14:paraId="77E85F7F" w14:textId="0B9A8399" w:rsidR="00460D52" w:rsidRPr="009F2F26" w:rsidRDefault="00460D52" w:rsidP="000A2DF1">
      <w:pPr>
        <w:pBdr>
          <w:bottom w:val="single" w:sz="4" w:space="1" w:color="auto"/>
        </w:pBdr>
        <w:tabs>
          <w:tab w:val="left" w:pos="1170"/>
          <w:tab w:val="left" w:pos="2070"/>
          <w:tab w:val="left" w:pos="5940"/>
          <w:tab w:val="left" w:pos="6660"/>
          <w:tab w:val="left" w:pos="7740"/>
          <w:tab w:val="left" w:pos="9000"/>
          <w:tab w:val="left" w:pos="10080"/>
        </w:tabs>
        <w:rPr>
          <w:b/>
          <w:bCs/>
        </w:rPr>
      </w:pPr>
      <w:r w:rsidRPr="009F2F26">
        <w:rPr>
          <w:b/>
          <w:bCs/>
        </w:rPr>
        <w:t>Model</w:t>
      </w:r>
      <w:r w:rsidRPr="009F2F26">
        <w:rPr>
          <w:b/>
          <w:bCs/>
        </w:rPr>
        <w:tab/>
      </w:r>
      <w:r w:rsidRPr="009F2F26">
        <w:rPr>
          <w:b/>
          <w:bCs/>
        </w:rPr>
        <w:tab/>
        <w:t>Fixed effects</w:t>
      </w:r>
      <w:r w:rsidRPr="009F2F26">
        <w:rPr>
          <w:b/>
          <w:bCs/>
        </w:rPr>
        <w:tab/>
        <w:t>DF</w:t>
      </w:r>
      <w:r w:rsidRPr="009F2F26">
        <w:rPr>
          <w:b/>
          <w:bCs/>
        </w:rPr>
        <w:tab/>
      </w:r>
      <w:proofErr w:type="spellStart"/>
      <w:r w:rsidRPr="009F2F26">
        <w:rPr>
          <w:b/>
          <w:bCs/>
        </w:rPr>
        <w:t>logLink</w:t>
      </w:r>
      <w:proofErr w:type="spellEnd"/>
      <w:r w:rsidRPr="009F2F26">
        <w:rPr>
          <w:b/>
          <w:bCs/>
        </w:rPr>
        <w:tab/>
        <w:t>AIC</w:t>
      </w:r>
      <w:r w:rsidRPr="009F2F26">
        <w:rPr>
          <w:b/>
          <w:bCs/>
        </w:rPr>
        <w:tab/>
      </w:r>
      <w:r w:rsidR="00E94B81" w:rsidRPr="009F2F26">
        <w:rPr>
          <w:b/>
          <w:bCs/>
        </w:rPr>
        <w:tab/>
      </w:r>
      <w:r w:rsidRPr="009F2F26">
        <w:rPr>
          <w:b/>
          <w:bCs/>
        </w:rPr>
        <w:t>Random effects</w:t>
      </w:r>
    </w:p>
    <w:p w14:paraId="41B74C70" w14:textId="4546D248" w:rsidR="00317B00" w:rsidRDefault="008E5CEB" w:rsidP="000A2DF1">
      <w:pPr>
        <w:tabs>
          <w:tab w:val="left" w:pos="1170"/>
          <w:tab w:val="left" w:pos="2070"/>
          <w:tab w:val="left" w:pos="5940"/>
          <w:tab w:val="left" w:pos="6660"/>
          <w:tab w:val="left" w:pos="7740"/>
          <w:tab w:val="left" w:pos="9000"/>
          <w:tab w:val="left" w:pos="10080"/>
        </w:tabs>
      </w:pPr>
      <w:r>
        <w:t>1</w:t>
      </w:r>
      <w:r>
        <w:tab/>
        <w:t>~</w:t>
      </w:r>
      <w:r w:rsidR="00A66184">
        <w:t xml:space="preserve"> </w:t>
      </w:r>
      <w:r>
        <w:t>treatment + cattle + s(DOY</w:t>
      </w:r>
      <w:r w:rsidR="009F2F26">
        <w:t>, by=treatment)</w:t>
      </w:r>
      <w:r w:rsidR="009F2F26">
        <w:tab/>
      </w:r>
      <w:r w:rsidR="007115AE">
        <w:t>13</w:t>
      </w:r>
      <w:r w:rsidR="007115AE">
        <w:tab/>
        <w:t>-339.2</w:t>
      </w:r>
      <w:r w:rsidR="007115AE">
        <w:tab/>
        <w:t>704.5</w:t>
      </w:r>
      <w:r w:rsidR="007115AE">
        <w:tab/>
        <w:t>~(1</w:t>
      </w:r>
      <w:r w:rsidR="002F6B7F">
        <w:t xml:space="preserve"> |</w:t>
      </w:r>
      <w:r w:rsidR="007115AE">
        <w:t xml:space="preserve"> </w:t>
      </w:r>
      <w:proofErr w:type="spellStart"/>
      <w:r w:rsidR="007115AE">
        <w:t>year:stream:pasture</w:t>
      </w:r>
      <w:proofErr w:type="spellEnd"/>
      <w:r w:rsidR="007115AE">
        <w:t xml:space="preserve">) + (1 </w:t>
      </w:r>
      <w:r w:rsidR="002F6B7F">
        <w:t xml:space="preserve">| </w:t>
      </w:r>
      <w:r w:rsidR="007115AE">
        <w:t>stream)</w:t>
      </w:r>
    </w:p>
    <w:p w14:paraId="3EDF1B05" w14:textId="2272917F" w:rsidR="008E5CEB" w:rsidRDefault="008E5CEB" w:rsidP="000A2DF1">
      <w:pPr>
        <w:tabs>
          <w:tab w:val="left" w:pos="1170"/>
          <w:tab w:val="left" w:pos="2070"/>
          <w:tab w:val="left" w:pos="5940"/>
          <w:tab w:val="left" w:pos="6660"/>
          <w:tab w:val="left" w:pos="7740"/>
          <w:tab w:val="left" w:pos="9000"/>
          <w:tab w:val="left" w:pos="10080"/>
        </w:tabs>
      </w:pPr>
      <w:r>
        <w:t>2</w:t>
      </w:r>
      <w:r w:rsidR="0063716D">
        <w:tab/>
      </w:r>
      <w:r w:rsidR="00B908B8" w:rsidRPr="00B908B8">
        <w:rPr>
          <w:b/>
          <w:bCs/>
        </w:rPr>
        <w:t>~ treatment + cattle + s(DOY)</w:t>
      </w:r>
      <w:r w:rsidR="00B908B8">
        <w:rPr>
          <w:b/>
          <w:bCs/>
        </w:rPr>
        <w:tab/>
        <w:t>9</w:t>
      </w:r>
      <w:r w:rsidR="00B908B8">
        <w:rPr>
          <w:b/>
          <w:bCs/>
        </w:rPr>
        <w:tab/>
      </w:r>
      <w:r w:rsidR="008E3EE9">
        <w:rPr>
          <w:b/>
          <w:bCs/>
        </w:rPr>
        <w:t>-343.7</w:t>
      </w:r>
      <w:r w:rsidR="008E3EE9">
        <w:rPr>
          <w:b/>
          <w:bCs/>
        </w:rPr>
        <w:tab/>
        <w:t>705.3</w:t>
      </w:r>
      <w:r w:rsidR="008E3EE9">
        <w:rPr>
          <w:b/>
          <w:bCs/>
        </w:rPr>
        <w:tab/>
      </w:r>
      <w:r w:rsidR="008E3EE9">
        <w:rPr>
          <w:b/>
          <w:bCs/>
        </w:rPr>
        <w:tab/>
        <w:t>same</w:t>
      </w:r>
    </w:p>
    <w:p w14:paraId="5658ECBA" w14:textId="495B19A0" w:rsidR="008E5CEB" w:rsidRDefault="008E5CEB" w:rsidP="000A2DF1">
      <w:pPr>
        <w:tabs>
          <w:tab w:val="left" w:pos="1170"/>
          <w:tab w:val="left" w:pos="2070"/>
          <w:tab w:val="left" w:pos="5940"/>
          <w:tab w:val="left" w:pos="6660"/>
          <w:tab w:val="left" w:pos="7740"/>
          <w:tab w:val="left" w:pos="9000"/>
          <w:tab w:val="left" w:pos="10080"/>
        </w:tabs>
      </w:pPr>
      <w:r>
        <w:t>4</w:t>
      </w:r>
      <w:r w:rsidR="002F6B7F">
        <w:tab/>
        <w:t>~</w:t>
      </w:r>
      <w:r w:rsidR="00A66184">
        <w:t xml:space="preserve"> cattle + s(DOY)</w:t>
      </w:r>
      <w:r w:rsidR="00A66184">
        <w:tab/>
        <w:t>7</w:t>
      </w:r>
      <w:r w:rsidR="00A66184">
        <w:tab/>
        <w:t>-473.7</w:t>
      </w:r>
      <w:r w:rsidR="00A66184">
        <w:tab/>
        <w:t>709.4</w:t>
      </w:r>
      <w:r w:rsidR="00A66184">
        <w:tab/>
      </w:r>
      <w:r w:rsidR="00A66184">
        <w:tab/>
        <w:t>same</w:t>
      </w:r>
    </w:p>
    <w:p w14:paraId="56E65B66" w14:textId="68A6DE61" w:rsidR="008E5CEB" w:rsidRDefault="008E5CEB" w:rsidP="000A2DF1">
      <w:pPr>
        <w:tabs>
          <w:tab w:val="left" w:pos="1170"/>
          <w:tab w:val="left" w:pos="2070"/>
          <w:tab w:val="left" w:pos="5940"/>
          <w:tab w:val="left" w:pos="6660"/>
          <w:tab w:val="left" w:pos="7740"/>
          <w:tab w:val="left" w:pos="9000"/>
          <w:tab w:val="left" w:pos="10080"/>
        </w:tabs>
      </w:pPr>
      <w:r>
        <w:t>5</w:t>
      </w:r>
      <w:r w:rsidR="00A66184">
        <w:tab/>
        <w:t>~ treatment + s(DOY)</w:t>
      </w:r>
      <w:r w:rsidR="00A66184">
        <w:tab/>
      </w:r>
      <w:r w:rsidR="00375215">
        <w:t>8</w:t>
      </w:r>
      <w:r w:rsidR="00375215">
        <w:tab/>
        <w:t>-367.2</w:t>
      </w:r>
      <w:r w:rsidR="00375215">
        <w:tab/>
        <w:t>750.3</w:t>
      </w:r>
      <w:r w:rsidR="00375215">
        <w:tab/>
      </w:r>
      <w:r w:rsidR="00375215">
        <w:tab/>
        <w:t>same</w:t>
      </w:r>
    </w:p>
    <w:p w14:paraId="7DDC15CD" w14:textId="716BE539" w:rsidR="008E5CEB" w:rsidRDefault="008E5CEB" w:rsidP="000A2DF1">
      <w:pPr>
        <w:tabs>
          <w:tab w:val="left" w:pos="1170"/>
          <w:tab w:val="left" w:pos="2070"/>
          <w:tab w:val="left" w:pos="5940"/>
          <w:tab w:val="left" w:pos="6660"/>
          <w:tab w:val="left" w:pos="7740"/>
          <w:tab w:val="left" w:pos="9000"/>
          <w:tab w:val="left" w:pos="10080"/>
        </w:tabs>
      </w:pPr>
      <w:r>
        <w:t>Null</w:t>
      </w:r>
      <w:r w:rsidR="00375215">
        <w:tab/>
        <w:t>~ treatment + s(DOY), by=treatment</w:t>
      </w:r>
      <w:r w:rsidR="00423C73">
        <w:t>)</w:t>
      </w:r>
      <w:r w:rsidR="00423C73">
        <w:tab/>
        <w:t>12</w:t>
      </w:r>
      <w:r w:rsidR="00423C73">
        <w:tab/>
        <w:t>-368.3</w:t>
      </w:r>
      <w:r w:rsidR="00423C73">
        <w:tab/>
        <w:t>760.7</w:t>
      </w:r>
      <w:r w:rsidR="00423C73">
        <w:tab/>
      </w:r>
      <w:r w:rsidR="00423C73">
        <w:tab/>
        <w:t>same</w:t>
      </w:r>
    </w:p>
    <w:p w14:paraId="36D71FD7" w14:textId="5051493A" w:rsidR="0063716D" w:rsidRDefault="00375215" w:rsidP="000A2DF1">
      <w:pPr>
        <w:tabs>
          <w:tab w:val="left" w:pos="1170"/>
          <w:tab w:val="left" w:pos="2070"/>
          <w:tab w:val="left" w:pos="5940"/>
          <w:tab w:val="left" w:pos="6660"/>
          <w:tab w:val="left" w:pos="7740"/>
          <w:tab w:val="left" w:pos="9000"/>
          <w:tab w:val="left" w:pos="10080"/>
        </w:tabs>
        <w:sectPr w:rsidR="0063716D" w:rsidSect="0063716D">
          <w:pgSz w:w="15840" w:h="12240" w:orient="landscape"/>
          <w:pgMar w:top="1440" w:right="1440" w:bottom="1440" w:left="1440" w:header="720" w:footer="720" w:gutter="0"/>
          <w:lnNumType w:countBy="1" w:restart="continuous"/>
          <w:cols w:space="720"/>
          <w:docGrid w:linePitch="360"/>
        </w:sectPr>
      </w:pPr>
      <w:r>
        <w:tab/>
      </w:r>
    </w:p>
    <w:p w14:paraId="2ED9DCB3" w14:textId="0235945A" w:rsidR="00BF79B6" w:rsidRDefault="00C0427E" w:rsidP="00041AB6">
      <w:pPr>
        <w:keepNext/>
        <w:rPr>
          <w:ins w:id="12" w:author="Andy Kleinhesselink" w:date="2020-05-08T14:56:00Z"/>
        </w:rPr>
      </w:pPr>
      <w:r>
        <w:rPr>
          <w:noProof/>
        </w:rPr>
        <w:lastRenderedPageBreak/>
        <w:drawing>
          <wp:inline distT="0" distB="0" distL="0" distR="0" wp14:anchorId="5C88EF26" wp14:editId="0C4B7654">
            <wp:extent cx="5691654" cy="5691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representative_grazing_sea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1654" cy="5691654"/>
                    </a:xfrm>
                    <a:prstGeom prst="rect">
                      <a:avLst/>
                    </a:prstGeom>
                  </pic:spPr>
                </pic:pic>
              </a:graphicData>
            </a:graphic>
          </wp:inline>
        </w:drawing>
      </w:r>
    </w:p>
    <w:p w14:paraId="22064B5B" w14:textId="2D3D3428" w:rsidR="008765BC" w:rsidRPr="00C0427E" w:rsidRDefault="00C0427E" w:rsidP="00414362">
      <w:pPr>
        <w:rPr>
          <w:bCs/>
        </w:rPr>
      </w:pPr>
      <w:r w:rsidRPr="00C0427E">
        <w:rPr>
          <w:b/>
          <w:color w:val="000000" w:themeColor="text1"/>
        </w:rPr>
        <w:t xml:space="preserve">Figure </w:t>
      </w:r>
      <w:r w:rsidRPr="00C0427E">
        <w:rPr>
          <w:b/>
          <w:color w:val="000000" w:themeColor="text1"/>
        </w:rPr>
        <w:fldChar w:fldCharType="begin"/>
      </w:r>
      <w:r w:rsidRPr="00C0427E">
        <w:rPr>
          <w:b/>
          <w:color w:val="000000" w:themeColor="text1"/>
        </w:rPr>
        <w:instrText xml:space="preserve"> SEQ Figure \* ARABIC </w:instrText>
      </w:r>
      <w:r w:rsidRPr="00C0427E">
        <w:rPr>
          <w:b/>
          <w:color w:val="000000" w:themeColor="text1"/>
        </w:rPr>
        <w:fldChar w:fldCharType="separate"/>
      </w:r>
      <w:r w:rsidRPr="00C0427E">
        <w:rPr>
          <w:b/>
          <w:noProof/>
          <w:color w:val="000000" w:themeColor="text1"/>
        </w:rPr>
        <w:t>2</w:t>
      </w:r>
      <w:r w:rsidRPr="00C0427E">
        <w:rPr>
          <w:b/>
          <w:color w:val="000000" w:themeColor="text1"/>
        </w:rPr>
        <w:fldChar w:fldCharType="end"/>
      </w:r>
      <w:r w:rsidRPr="00C0427E">
        <w:rPr>
          <w:b/>
          <w:color w:val="000000" w:themeColor="text1"/>
        </w:rPr>
        <w:t>.</w:t>
      </w:r>
      <w:r w:rsidRPr="00C0427E">
        <w:rPr>
          <w:bCs/>
          <w:color w:val="000000" w:themeColor="text1"/>
        </w:rPr>
        <w:t xml:space="preserve">  Predicted </w:t>
      </w:r>
      <w:r w:rsidRPr="00C0427E">
        <w:rPr>
          <w:bCs/>
          <w:i/>
          <w:iCs/>
          <w:color w:val="000000" w:themeColor="text1"/>
        </w:rPr>
        <w:t>E. coli</w:t>
      </w:r>
      <w:r w:rsidRPr="00C0427E">
        <w:rPr>
          <w:bCs/>
          <w:color w:val="000000" w:themeColor="text1"/>
        </w:rPr>
        <w:t xml:space="preserve"> levels by day of year for representative grazing schedules in the “time-controlled rotation”, “deferred-rotation”, and “continuous-turnout” treatments. Solid colored lines show predicted mean E. coli concentrations with shaded areas showing one standard error around the mean. Gray regions in each plot shows the period during which cattle are present in each scenario. Gray vertical lines indicate the start and end of the recreational water quality season. Solid, dashed</w:t>
      </w:r>
      <w:r w:rsidR="00E02618">
        <w:rPr>
          <w:bCs/>
          <w:color w:val="000000" w:themeColor="text1"/>
        </w:rPr>
        <w:t>,</w:t>
      </w:r>
      <w:r w:rsidRPr="00C0427E">
        <w:rPr>
          <w:bCs/>
          <w:color w:val="000000" w:themeColor="text1"/>
        </w:rPr>
        <w:t xml:space="preserve"> and dotted horizontal lines show regulatory limits for </w:t>
      </w:r>
      <w:r w:rsidRPr="00C0427E">
        <w:rPr>
          <w:bCs/>
          <w:i/>
          <w:iCs/>
          <w:color w:val="000000" w:themeColor="text1"/>
        </w:rPr>
        <w:t>E. coli</w:t>
      </w:r>
      <w:r w:rsidRPr="00C0427E">
        <w:rPr>
          <w:bCs/>
          <w:color w:val="000000" w:themeColor="text1"/>
        </w:rPr>
        <w:t xml:space="preserve"> as in Fig. 1.</w:t>
      </w:r>
    </w:p>
    <w:p w14:paraId="2CC4E641" w14:textId="77777777" w:rsidR="008C09FE" w:rsidRDefault="008C09FE" w:rsidP="008765BC">
      <w:pPr>
        <w:outlineLvl w:val="0"/>
        <w:rPr>
          <w:i/>
          <w:u w:val="single"/>
        </w:rPr>
      </w:pPr>
    </w:p>
    <w:p w14:paraId="6CCBE719" w14:textId="77777777" w:rsidR="008C09FE" w:rsidRDefault="008C09FE" w:rsidP="008765BC">
      <w:pPr>
        <w:outlineLvl w:val="0"/>
        <w:rPr>
          <w:i/>
          <w:u w:val="single"/>
        </w:rPr>
      </w:pPr>
    </w:p>
    <w:p w14:paraId="3FE0622D" w14:textId="2C969723" w:rsidR="00BC0F2C" w:rsidRDefault="00C0427E" w:rsidP="00E9068A">
      <w:pPr>
        <w:outlineLvl w:val="0"/>
      </w:pPr>
      <w:r>
        <w:rPr>
          <w:noProof/>
        </w:rPr>
        <w:lastRenderedPageBreak/>
        <w:drawing>
          <wp:inline distT="0" distB="0" distL="0" distR="0" wp14:anchorId="2830DF1A" wp14:editId="3C69B0D6">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_treatment_effec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DB33998" w14:textId="77777777" w:rsidR="00E9068A" w:rsidRDefault="00E9068A" w:rsidP="00BC0F2C">
      <w:pPr>
        <w:rPr>
          <w:b/>
          <w:color w:val="000000" w:themeColor="text1"/>
        </w:rPr>
      </w:pPr>
    </w:p>
    <w:p w14:paraId="09C6113F" w14:textId="2D3D57EB" w:rsidR="00BC0F2C" w:rsidRDefault="00BC0F2C" w:rsidP="00BC0F2C">
      <w:pPr>
        <w:rPr>
          <w:b/>
          <w:color w:val="000000" w:themeColor="text1"/>
        </w:rPr>
      </w:pPr>
      <w:r w:rsidRPr="00657E08">
        <w:rPr>
          <w:b/>
          <w:color w:val="000000" w:themeColor="text1"/>
        </w:rPr>
        <w:t xml:space="preserve">Figure </w:t>
      </w:r>
      <w:r>
        <w:rPr>
          <w:b/>
          <w:color w:val="000000" w:themeColor="text1"/>
        </w:rPr>
        <w:t>3</w:t>
      </w:r>
      <w:r>
        <w:rPr>
          <w:b/>
          <w:i/>
          <w:color w:val="000000" w:themeColor="text1"/>
        </w:rPr>
        <w:t xml:space="preserve">. </w:t>
      </w:r>
      <w:r w:rsidRPr="00347FE3">
        <w:rPr>
          <w:bCs/>
          <w:i/>
          <w:color w:val="000000" w:themeColor="text1"/>
        </w:rPr>
        <w:t xml:space="preserve"> </w:t>
      </w:r>
      <w:r w:rsidRPr="00347FE3">
        <w:rPr>
          <w:bCs/>
          <w:color w:val="000000" w:themeColor="text1"/>
        </w:rPr>
        <w:t xml:space="preserve">Marginal effects of </w:t>
      </w:r>
      <w:r w:rsidR="00CB229A">
        <w:rPr>
          <w:bCs/>
          <w:color w:val="000000" w:themeColor="text1"/>
        </w:rPr>
        <w:t>grazing treatment</w:t>
      </w:r>
      <w:r w:rsidR="00CB229A" w:rsidRPr="00347FE3">
        <w:rPr>
          <w:bCs/>
          <w:color w:val="000000" w:themeColor="text1"/>
        </w:rPr>
        <w:t xml:space="preserve"> </w:t>
      </w:r>
      <w:r w:rsidRPr="00347FE3">
        <w:rPr>
          <w:bCs/>
          <w:color w:val="000000" w:themeColor="text1"/>
        </w:rPr>
        <w:t xml:space="preserve">and cattle presence on stream </w:t>
      </w:r>
      <w:r w:rsidRPr="00347FE3">
        <w:rPr>
          <w:bCs/>
          <w:i/>
          <w:color w:val="000000" w:themeColor="text1"/>
        </w:rPr>
        <w:t>E. coli</w:t>
      </w:r>
      <w:r w:rsidRPr="00347FE3">
        <w:rPr>
          <w:bCs/>
          <w:color w:val="000000" w:themeColor="text1"/>
        </w:rPr>
        <w:t xml:space="preserve"> levels. </w:t>
      </w:r>
      <w:r w:rsidR="0051450A" w:rsidRPr="00C0427E">
        <w:rPr>
          <w:bCs/>
          <w:color w:val="000000" w:themeColor="text1"/>
        </w:rPr>
        <w:t>Time-controlled rotation</w:t>
      </w:r>
      <w:r w:rsidRPr="00C0427E">
        <w:rPr>
          <w:bCs/>
          <w:color w:val="000000" w:themeColor="text1"/>
        </w:rPr>
        <w:t xml:space="preserve"> with cattle absent is set as the reference level, with treatment effects being differences from that reference level. Treatment effects were calculated from</w:t>
      </w:r>
      <w:r w:rsidR="00F92A9F" w:rsidRPr="00C0427E">
        <w:rPr>
          <w:bCs/>
          <w:color w:val="000000" w:themeColor="text1"/>
        </w:rPr>
        <w:t xml:space="preserve"> the top</w:t>
      </w:r>
      <w:r w:rsidRPr="00C0427E">
        <w:rPr>
          <w:bCs/>
          <w:color w:val="000000" w:themeColor="text1"/>
        </w:rPr>
        <w:t xml:space="preserve"> </w:t>
      </w:r>
      <w:r w:rsidR="00E328EE" w:rsidRPr="00C0427E">
        <w:rPr>
          <w:bCs/>
          <w:color w:val="000000" w:themeColor="text1"/>
        </w:rPr>
        <w:t>GAM (</w:t>
      </w:r>
      <w:r w:rsidRPr="00C0427E">
        <w:rPr>
          <w:bCs/>
          <w:color w:val="000000" w:themeColor="text1"/>
        </w:rPr>
        <w:t>model</w:t>
      </w:r>
      <w:r w:rsidR="00E328EE" w:rsidRPr="00C0427E">
        <w:rPr>
          <w:bCs/>
          <w:color w:val="000000" w:themeColor="text1"/>
        </w:rPr>
        <w:t xml:space="preserve"> ‘2’)</w:t>
      </w:r>
      <w:r w:rsidR="00F92A9F" w:rsidRPr="00C0427E">
        <w:rPr>
          <w:bCs/>
          <w:color w:val="000000" w:themeColor="text1"/>
        </w:rPr>
        <w:t xml:space="preserve"> using the delta method to calculate standard errors around the mean</w:t>
      </w:r>
      <w:r w:rsidR="00BF23C6" w:rsidRPr="00C0427E">
        <w:rPr>
          <w:bCs/>
          <w:color w:val="000000" w:themeColor="text1"/>
        </w:rPr>
        <w:t xml:space="preserve"> treatment effects</w:t>
      </w:r>
      <w:r w:rsidR="00F92A9F" w:rsidRPr="00C0427E">
        <w:rPr>
          <w:bCs/>
          <w:color w:val="000000" w:themeColor="text1"/>
        </w:rPr>
        <w:t>.</w:t>
      </w:r>
      <w:r w:rsidR="00F92A9F" w:rsidRPr="003538AC">
        <w:rPr>
          <w:b/>
          <w:color w:val="000000" w:themeColor="text1"/>
        </w:rPr>
        <w:t xml:space="preserve"> </w:t>
      </w:r>
    </w:p>
    <w:p w14:paraId="3B21F72F" w14:textId="77777777" w:rsidR="005D1448" w:rsidRDefault="005D1448" w:rsidP="008765BC">
      <w:pPr>
        <w:outlineLvl w:val="0"/>
        <w:rPr>
          <w:i/>
          <w:u w:val="single"/>
        </w:rPr>
      </w:pPr>
    </w:p>
    <w:p w14:paraId="04A58584" w14:textId="545EEA76" w:rsidR="005D1448" w:rsidRDefault="00C0427E" w:rsidP="008765BC">
      <w:pPr>
        <w:outlineLvl w:val="0"/>
        <w:rPr>
          <w:i/>
          <w:u w:val="single"/>
        </w:rPr>
      </w:pPr>
      <w:r w:rsidRPr="00C0427E">
        <w:rPr>
          <w:iCs/>
          <w:noProof/>
        </w:rPr>
        <w:lastRenderedPageBreak/>
        <w:drawing>
          <wp:inline distT="0" distB="0" distL="0" distR="0" wp14:anchorId="58559BDD" wp14:editId="3279874B">
            <wp:extent cx="59436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days_above_DW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37E13FCA" w14:textId="216AD8EB" w:rsidR="006660D5" w:rsidRDefault="006660D5" w:rsidP="006660D5">
      <w:pPr>
        <w:keepNext/>
        <w:outlineLvl w:val="0"/>
      </w:pPr>
    </w:p>
    <w:p w14:paraId="4D94EFB9" w14:textId="21FCEFE2" w:rsidR="00E9068A" w:rsidRPr="006660D5" w:rsidRDefault="006660D5" w:rsidP="006660D5">
      <w:pPr>
        <w:rPr>
          <w:b/>
          <w:color w:val="000000" w:themeColor="text1"/>
        </w:rPr>
      </w:pPr>
      <w:r w:rsidRPr="006660D5">
        <w:rPr>
          <w:b/>
          <w:color w:val="000000" w:themeColor="text1"/>
        </w:rPr>
        <w:t>Figure 4</w:t>
      </w:r>
      <w:r>
        <w:rPr>
          <w:b/>
          <w:color w:val="000000" w:themeColor="text1"/>
        </w:rPr>
        <w:t xml:space="preserve">. </w:t>
      </w:r>
      <w:r w:rsidR="00C0427E" w:rsidRPr="00A10D21">
        <w:rPr>
          <w:bCs/>
          <w:color w:val="000000" w:themeColor="text1"/>
        </w:rPr>
        <w:t>Observed and predicted number of da</w:t>
      </w:r>
      <w:r w:rsidR="00C0427E">
        <w:rPr>
          <w:bCs/>
          <w:color w:val="000000" w:themeColor="text1"/>
        </w:rPr>
        <w:t xml:space="preserve">ily </w:t>
      </w:r>
      <w:r w:rsidR="00C0427E" w:rsidRPr="00A10D21">
        <w:rPr>
          <w:bCs/>
          <w:i/>
          <w:color w:val="000000" w:themeColor="text1"/>
        </w:rPr>
        <w:t>E. coli</w:t>
      </w:r>
      <w:r w:rsidR="00C0427E" w:rsidRPr="00A10D21" w:rsidDel="00FE2EC1">
        <w:rPr>
          <w:bCs/>
          <w:color w:val="000000" w:themeColor="text1"/>
        </w:rPr>
        <w:t xml:space="preserve"> </w:t>
      </w:r>
      <w:r w:rsidR="00C0427E">
        <w:rPr>
          <w:bCs/>
          <w:color w:val="000000" w:themeColor="text1"/>
        </w:rPr>
        <w:t xml:space="preserve">measurements </w:t>
      </w:r>
      <w:r w:rsidR="00C0427E" w:rsidRPr="00A10D21">
        <w:rPr>
          <w:bCs/>
          <w:color w:val="000000" w:themeColor="text1"/>
        </w:rPr>
        <w:t xml:space="preserve">exceeding Utah Division of Water Quality benchmark </w:t>
      </w:r>
      <w:r w:rsidR="00C0427E" w:rsidRPr="00C0427E">
        <w:rPr>
          <w:bCs/>
          <w:color w:val="000000" w:themeColor="text1"/>
        </w:rPr>
        <w:t>of 668 MPN</w:t>
      </w:r>
      <w:r w:rsidR="00C0427E" w:rsidRPr="00A10D21">
        <w:rPr>
          <w:bCs/>
          <w:color w:val="000000" w:themeColor="text1"/>
        </w:rPr>
        <w:t xml:space="preserve"> </w:t>
      </w:r>
      <w:r w:rsidR="00C0427E" w:rsidRPr="00A10D21">
        <w:rPr>
          <w:bCs/>
          <w:i/>
          <w:color w:val="000000" w:themeColor="text1"/>
        </w:rPr>
        <w:t>E. coli</w:t>
      </w:r>
      <w:r w:rsidR="00C0427E" w:rsidRPr="00A10D21">
        <w:rPr>
          <w:bCs/>
          <w:color w:val="000000" w:themeColor="text1"/>
        </w:rPr>
        <w:t>. Number of days exceeding the threshold are given as a proportion of all days sampled</w:t>
      </w:r>
      <w:r w:rsidR="00C0427E">
        <w:rPr>
          <w:bCs/>
          <w:color w:val="000000" w:themeColor="text1"/>
        </w:rPr>
        <w:t xml:space="preserve"> during the recreation season (May 1- Sept 30)</w:t>
      </w:r>
      <w:r w:rsidR="00C0427E" w:rsidRPr="00A10D21">
        <w:rPr>
          <w:bCs/>
          <w:color w:val="000000" w:themeColor="text1"/>
        </w:rPr>
        <w:t xml:space="preserve"> and number values give the number of days exceeding over number of days measured.  95% </w:t>
      </w:r>
      <w:r w:rsidR="009D4A4D">
        <w:rPr>
          <w:bCs/>
          <w:color w:val="000000" w:themeColor="text1"/>
        </w:rPr>
        <w:t>c</w:t>
      </w:r>
      <w:r w:rsidR="00C0427E" w:rsidRPr="00A10D21">
        <w:rPr>
          <w:bCs/>
          <w:color w:val="000000" w:themeColor="text1"/>
        </w:rPr>
        <w:t xml:space="preserve">onfidence intervals </w:t>
      </w:r>
      <w:r w:rsidR="00C0427E">
        <w:rPr>
          <w:bCs/>
          <w:color w:val="000000" w:themeColor="text1"/>
        </w:rPr>
        <w:t xml:space="preserve">are estimated from 10000 </w:t>
      </w:r>
      <w:r w:rsidR="00E3026C">
        <w:rPr>
          <w:bCs/>
          <w:color w:val="000000" w:themeColor="text1"/>
        </w:rPr>
        <w:t>Monte Carlo simulations</w:t>
      </w:r>
      <w:r w:rsidR="00C0427E">
        <w:rPr>
          <w:bCs/>
          <w:color w:val="000000" w:themeColor="text1"/>
        </w:rPr>
        <w:t xml:space="preserve"> </w:t>
      </w:r>
      <w:r w:rsidR="00C0427E" w:rsidRPr="00A10D21">
        <w:rPr>
          <w:bCs/>
          <w:color w:val="000000" w:themeColor="text1"/>
        </w:rPr>
        <w:t>generated from the top GAM (model “2”).</w:t>
      </w:r>
      <w:r w:rsidR="00C0427E">
        <w:rPr>
          <w:b/>
          <w:color w:val="000000" w:themeColor="text1"/>
        </w:rPr>
        <w:t xml:space="preserve">  </w:t>
      </w:r>
    </w:p>
    <w:p w14:paraId="6B1EDBD6" w14:textId="77777777" w:rsidR="006660D5" w:rsidRDefault="006660D5" w:rsidP="00041AB6">
      <w:pPr>
        <w:outlineLvl w:val="0"/>
        <w:rPr>
          <w:i/>
          <w:u w:val="single"/>
        </w:rPr>
      </w:pPr>
    </w:p>
    <w:p w14:paraId="385688C3" w14:textId="77777777" w:rsidR="00046918" w:rsidRDefault="00046918" w:rsidP="00046918">
      <w:pPr>
        <w:outlineLvl w:val="0"/>
      </w:pPr>
    </w:p>
    <w:p w14:paraId="4440CB29" w14:textId="77777777" w:rsidR="005D1448" w:rsidRDefault="005D1448">
      <w:pPr>
        <w:spacing w:after="160" w:line="259" w:lineRule="auto"/>
        <w:rPr>
          <w:b/>
        </w:rPr>
      </w:pPr>
      <w:r>
        <w:rPr>
          <w:b/>
        </w:rPr>
        <w:br w:type="page"/>
      </w:r>
    </w:p>
    <w:p w14:paraId="7990C378" w14:textId="7F713BE4" w:rsidR="00660593" w:rsidRDefault="0053497A" w:rsidP="00A10D21">
      <w:pPr>
        <w:tabs>
          <w:tab w:val="left" w:pos="360"/>
        </w:tabs>
        <w:outlineLvl w:val="0"/>
        <w:rPr>
          <w:b/>
        </w:rPr>
      </w:pPr>
      <w:r w:rsidRPr="0025383C">
        <w:rPr>
          <w:b/>
        </w:rPr>
        <w:lastRenderedPageBreak/>
        <w:t xml:space="preserve">Discussion </w:t>
      </w:r>
    </w:p>
    <w:p w14:paraId="0E797E64" w14:textId="13D73124" w:rsidR="00FB2063" w:rsidRDefault="00FE190A" w:rsidP="003C2BDC">
      <w:pPr>
        <w:rPr>
          <w:color w:val="000000"/>
        </w:rPr>
      </w:pPr>
      <w:r w:rsidRPr="0025383C">
        <w:t xml:space="preserve">Mitigating ecosystem service tradeoffs requires knowledge of how different management options affect target </w:t>
      </w:r>
      <w:r w:rsidR="008A4B42">
        <w:t>ecosystem services</w:t>
      </w:r>
      <w:r w:rsidRPr="0025383C">
        <w:t xml:space="preserve">. </w:t>
      </w:r>
      <w:r w:rsidR="00603849">
        <w:t>C</w:t>
      </w:r>
      <w:r w:rsidR="009B3FA1">
        <w:t xml:space="preserve">urrently </w:t>
      </w:r>
      <w:r w:rsidR="00603849">
        <w:t>r</w:t>
      </w:r>
      <w:r w:rsidR="000A5665">
        <w:t>angeland managers</w:t>
      </w:r>
      <w:r w:rsidR="00D07A4E">
        <w:t xml:space="preserve"> </w:t>
      </w:r>
      <w:r w:rsidR="009B3FA1">
        <w:t xml:space="preserve">debate whether </w:t>
      </w:r>
      <w:r w:rsidR="00211664">
        <w:t xml:space="preserve">practices such as </w:t>
      </w:r>
      <w:r w:rsidR="000A5665">
        <w:t>rotation</w:t>
      </w:r>
      <w:r w:rsidR="00D648A7">
        <w:t>al grazing</w:t>
      </w:r>
      <w:r w:rsidR="009B3FA1">
        <w:t xml:space="preserve"> </w:t>
      </w:r>
      <w:r w:rsidR="000A5665">
        <w:t xml:space="preserve">provide </w:t>
      </w:r>
      <w:r w:rsidR="00ED326B">
        <w:t xml:space="preserve">measurable benefits for </w:t>
      </w:r>
      <w:r w:rsidR="00C60BEF">
        <w:t xml:space="preserve">livestock </w:t>
      </w:r>
      <w:r w:rsidR="00131CA1">
        <w:t>and</w:t>
      </w:r>
      <w:r w:rsidR="00C60BEF">
        <w:t xml:space="preserve"> </w:t>
      </w:r>
      <w:r w:rsidR="000A5665">
        <w:t xml:space="preserve">conservation outcomes </w:t>
      </w:r>
      <w:r w:rsidR="0079340A" w:rsidRPr="009A7AEE">
        <w:fldChar w:fldCharType="begin">
          <w:fldData xml:space="preserve">PEVuZE5vdGU+PENpdGU+PEF1dGhvcj5Sb2NoZTwvQXV0aG9yPjxZZWFyPjIwMTU8L1llYXI+PFJl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</w:fldData>
        </w:fldChar>
      </w:r>
      <w:r w:rsidR="00E45868" w:rsidRPr="00C31B42">
        <w:instrText xml:space="preserve"> ADDIN EN.CITE </w:instrText>
      </w:r>
      <w:r w:rsidR="00E45868" w:rsidRPr="009A7AEE">
        <w:fldChar w:fldCharType="begin">
          <w:fldData xml:space="preserve">PEVuZE5vdGU+PENpdGU+PEF1dGhvcj5Sb2NoZTwvQXV0aG9yPjxZZWFyPjIwMTU8L1llYXI+PFJl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</w:fldData>
        </w:fldChar>
      </w:r>
      <w:r w:rsidR="00E45868" w:rsidRPr="00C31B42">
        <w:instrText xml:space="preserve"> ADDIN EN.CITE.DATA </w:instrText>
      </w:r>
      <w:r w:rsidR="00E45868" w:rsidRPr="009A7AEE">
        <w:fldChar w:fldCharType="end"/>
      </w:r>
      <w:r w:rsidR="0079340A" w:rsidRPr="009A7AEE">
        <w:fldChar w:fldCharType="separate"/>
      </w:r>
      <w:r w:rsidR="00E45868" w:rsidRPr="00C31B42">
        <w:rPr>
          <w:noProof/>
        </w:rPr>
        <w:t>(Briske</w:t>
      </w:r>
      <w:r w:rsidR="00E45868" w:rsidRPr="00C31B42">
        <w:rPr>
          <w:i/>
          <w:noProof/>
        </w:rPr>
        <w:t xml:space="preserve"> et al.</w:t>
      </w:r>
      <w:r w:rsidR="00E45868" w:rsidRPr="00C31B42">
        <w:rPr>
          <w:noProof/>
        </w:rPr>
        <w:t xml:space="preserve"> 2008; Teague</w:t>
      </w:r>
      <w:r w:rsidR="00E45868" w:rsidRPr="00C31B42">
        <w:rPr>
          <w:i/>
          <w:noProof/>
        </w:rPr>
        <w:t xml:space="preserve"> et al.</w:t>
      </w:r>
      <w:r w:rsidR="00E45868" w:rsidRPr="00C31B42">
        <w:rPr>
          <w:noProof/>
        </w:rPr>
        <w:t xml:space="preserve"> 2013; Roche</w:t>
      </w:r>
      <w:r w:rsidR="00E45868" w:rsidRPr="00C31B42">
        <w:rPr>
          <w:i/>
          <w:noProof/>
        </w:rPr>
        <w:t xml:space="preserve"> et al.</w:t>
      </w:r>
      <w:r w:rsidR="00E45868" w:rsidRPr="00C31B42">
        <w:rPr>
          <w:noProof/>
        </w:rPr>
        <w:t xml:space="preserve"> 2015; Lagendijk</w:t>
      </w:r>
      <w:r w:rsidR="00E45868" w:rsidRPr="00C31B42">
        <w:rPr>
          <w:i/>
          <w:noProof/>
        </w:rPr>
        <w:t xml:space="preserve"> et al.</w:t>
      </w:r>
      <w:r w:rsidR="00E45868" w:rsidRPr="00C31B42">
        <w:rPr>
          <w:noProof/>
        </w:rPr>
        <w:t xml:space="preserve"> 2017)</w:t>
      </w:r>
      <w:r w:rsidR="0079340A" w:rsidRPr="009A7AEE">
        <w:fldChar w:fldCharType="end"/>
      </w:r>
      <w:r w:rsidR="009B3FA1" w:rsidRPr="0039127E">
        <w:t>.</w:t>
      </w:r>
      <w:r w:rsidR="00DA2D75">
        <w:t xml:space="preserve"> </w:t>
      </w:r>
      <w:r w:rsidR="00173858" w:rsidRPr="00802C71">
        <w:rPr>
          <w:color w:val="000000"/>
        </w:rPr>
        <w:t xml:space="preserve">Our results suggest that </w:t>
      </w:r>
      <w:r w:rsidR="00ED326B" w:rsidRPr="00802C71">
        <w:rPr>
          <w:color w:val="000000"/>
        </w:rPr>
        <w:t xml:space="preserve">grazing rotation can provide cleaner water in rangelands, but </w:t>
      </w:r>
      <w:r w:rsidR="001355A5" w:rsidRPr="00802C71">
        <w:rPr>
          <w:color w:val="000000"/>
        </w:rPr>
        <w:t xml:space="preserve">to be most helpful for mitigating ecosystem service tradeoffs, </w:t>
      </w:r>
      <w:r w:rsidR="00ED326B" w:rsidRPr="00802C71">
        <w:rPr>
          <w:color w:val="000000"/>
        </w:rPr>
        <w:t xml:space="preserve">management strategies </w:t>
      </w:r>
      <w:r w:rsidR="00DE19A1" w:rsidRPr="00802C71">
        <w:rPr>
          <w:color w:val="000000"/>
        </w:rPr>
        <w:t>need to move</w:t>
      </w:r>
      <w:r w:rsidR="00ED326B" w:rsidRPr="00802C71">
        <w:rPr>
          <w:color w:val="000000"/>
        </w:rPr>
        <w:t xml:space="preserve"> beyond broadly defined grazing systems that conflate different </w:t>
      </w:r>
      <w:r w:rsidR="006E7B62" w:rsidRPr="00802C71">
        <w:rPr>
          <w:color w:val="000000"/>
        </w:rPr>
        <w:t xml:space="preserve">rotational </w:t>
      </w:r>
      <w:r w:rsidR="00ED326B" w:rsidRPr="00802C71">
        <w:rPr>
          <w:color w:val="000000"/>
        </w:rPr>
        <w:t>management practices</w:t>
      </w:r>
      <w:r w:rsidR="00B7486B" w:rsidRPr="00802C71">
        <w:rPr>
          <w:color w:val="000000"/>
        </w:rPr>
        <w:t xml:space="preserve"> </w:t>
      </w:r>
      <w:r w:rsidR="00326C28" w:rsidRPr="00802C71">
        <w:rPr>
          <w:color w:val="000000"/>
        </w:rPr>
        <w:fldChar w:fldCharType="begin"/>
      </w:r>
      <w:r w:rsidR="00326C28" w:rsidRPr="00802C71">
        <w:rPr>
          <w:color w:val="000000"/>
        </w:rPr>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326C28" w:rsidRPr="00802C71">
        <w:rPr>
          <w:color w:val="000000"/>
        </w:rPr>
        <w:fldChar w:fldCharType="separate"/>
      </w:r>
      <w:r w:rsidR="00326C28" w:rsidRPr="00802C71">
        <w:rPr>
          <w:noProof/>
          <w:color w:val="000000"/>
        </w:rPr>
        <w:t>(Briske</w:t>
      </w:r>
      <w:r w:rsidR="00326C28" w:rsidRPr="00802C71">
        <w:rPr>
          <w:i/>
          <w:noProof/>
          <w:color w:val="000000"/>
        </w:rPr>
        <w:t xml:space="preserve"> et al.</w:t>
      </w:r>
      <w:r w:rsidR="00326C28" w:rsidRPr="00802C71">
        <w:rPr>
          <w:noProof/>
          <w:color w:val="000000"/>
        </w:rPr>
        <w:t xml:space="preserve"> 2011)</w:t>
      </w:r>
      <w:r w:rsidR="00326C28" w:rsidRPr="00802C71">
        <w:rPr>
          <w:color w:val="000000"/>
        </w:rPr>
        <w:fldChar w:fldCharType="end"/>
      </w:r>
      <w:r w:rsidR="00C4281C" w:rsidRPr="00802C71">
        <w:rPr>
          <w:color w:val="000000"/>
        </w:rPr>
        <w:t>.</w:t>
      </w:r>
      <w:r w:rsidR="00ED326B" w:rsidRPr="00802C71">
        <w:rPr>
          <w:color w:val="000000"/>
        </w:rPr>
        <w:t xml:space="preserve"> </w:t>
      </w:r>
      <w:r w:rsidR="00E222DB" w:rsidRPr="00802C71">
        <w:rPr>
          <w:color w:val="000000"/>
        </w:rPr>
        <w:t>For example, we</w:t>
      </w:r>
      <w:r w:rsidR="00DD747C" w:rsidRPr="00802C71">
        <w:rPr>
          <w:color w:val="000000"/>
        </w:rPr>
        <w:t xml:space="preserve"> found that</w:t>
      </w:r>
      <w:r w:rsidR="00EF3414">
        <w:rPr>
          <w:color w:val="000000"/>
        </w:rPr>
        <w:t xml:space="preserve"> our</w:t>
      </w:r>
      <w:r w:rsidR="00DD747C" w:rsidRPr="00802C71">
        <w:rPr>
          <w:color w:val="000000"/>
        </w:rPr>
        <w:t xml:space="preserve"> </w:t>
      </w:r>
      <w:r w:rsidR="00094C5A" w:rsidRPr="00802C71">
        <w:rPr>
          <w:color w:val="000000"/>
        </w:rPr>
        <w:t xml:space="preserve">grazing treatments </w:t>
      </w:r>
      <w:r w:rsidR="009E44A1" w:rsidRPr="00802C71">
        <w:rPr>
          <w:color w:val="000000"/>
        </w:rPr>
        <w:t xml:space="preserve">of </w:t>
      </w:r>
      <w:r w:rsidR="00A52FE0" w:rsidRPr="00802C71">
        <w:rPr>
          <w:color w:val="000000"/>
        </w:rPr>
        <w:t>continuous-turnout, deferred</w:t>
      </w:r>
      <w:r w:rsidR="00700AF2">
        <w:rPr>
          <w:color w:val="000000"/>
        </w:rPr>
        <w:t>-</w:t>
      </w:r>
      <w:r w:rsidR="00A52FE0" w:rsidRPr="00802C71">
        <w:rPr>
          <w:color w:val="000000"/>
        </w:rPr>
        <w:t xml:space="preserve">rotation, and time-controlled rotation, </w:t>
      </w:r>
      <w:r w:rsidR="00042DCE" w:rsidRPr="00802C71">
        <w:rPr>
          <w:color w:val="000000"/>
        </w:rPr>
        <w:t xml:space="preserve">only </w:t>
      </w:r>
      <w:r w:rsidR="006D0C8C" w:rsidRPr="00802C71">
        <w:rPr>
          <w:color w:val="000000"/>
        </w:rPr>
        <w:t>partially</w:t>
      </w:r>
      <w:r w:rsidR="00042DCE" w:rsidRPr="00802C71">
        <w:rPr>
          <w:color w:val="000000"/>
        </w:rPr>
        <w:t xml:space="preserve"> explained difference</w:t>
      </w:r>
      <w:r w:rsidR="000B7CF5" w:rsidRPr="00802C71">
        <w:rPr>
          <w:color w:val="000000"/>
        </w:rPr>
        <w:t>s</w:t>
      </w:r>
      <w:r w:rsidR="00AF221E" w:rsidRPr="00802C71">
        <w:rPr>
          <w:color w:val="000000"/>
        </w:rPr>
        <w:t xml:space="preserve"> in </w:t>
      </w:r>
      <w:r w:rsidR="00AF221E" w:rsidRPr="00802C71">
        <w:rPr>
          <w:i/>
          <w:iCs/>
          <w:color w:val="000000"/>
        </w:rPr>
        <w:t>E. coli</w:t>
      </w:r>
      <w:r w:rsidR="00AF221E" w:rsidRPr="00802C71">
        <w:rPr>
          <w:color w:val="000000"/>
        </w:rPr>
        <w:t xml:space="preserve"> levels</w:t>
      </w:r>
      <w:r w:rsidR="00845702" w:rsidRPr="00802C71">
        <w:rPr>
          <w:color w:val="000000"/>
        </w:rPr>
        <w:t xml:space="preserve"> in rangeland streams</w:t>
      </w:r>
      <w:r w:rsidR="00DA6E15" w:rsidRPr="00802C71">
        <w:rPr>
          <w:color w:val="000000"/>
        </w:rPr>
        <w:t xml:space="preserve">. Rather, </w:t>
      </w:r>
      <w:r w:rsidR="0081390D" w:rsidRPr="00802C71">
        <w:rPr>
          <w:color w:val="000000"/>
        </w:rPr>
        <w:t xml:space="preserve">in the semi-arid rangeland where we conducted our study, </w:t>
      </w:r>
      <w:r w:rsidR="00C41573" w:rsidRPr="00802C71">
        <w:rPr>
          <w:color w:val="000000"/>
        </w:rPr>
        <w:t>water quality</w:t>
      </w:r>
      <w:r w:rsidR="00D3749A" w:rsidRPr="00802C71">
        <w:rPr>
          <w:color w:val="000000"/>
        </w:rPr>
        <w:t xml:space="preserve"> reflect</w:t>
      </w:r>
      <w:r w:rsidR="00C41573" w:rsidRPr="00802C71">
        <w:rPr>
          <w:color w:val="000000"/>
        </w:rPr>
        <w:t>ed</w:t>
      </w:r>
      <w:r w:rsidR="00D3749A" w:rsidRPr="00802C71">
        <w:rPr>
          <w:color w:val="000000"/>
        </w:rPr>
        <w:t xml:space="preserve"> variation in two basic elements of grazing rotation – duration and</w:t>
      </w:r>
      <w:r w:rsidR="00D3749A">
        <w:rPr>
          <w:color w:val="000000"/>
        </w:rPr>
        <w:t xml:space="preserve"> timing</w:t>
      </w:r>
      <w:r w:rsidR="005E00F3">
        <w:rPr>
          <w:color w:val="000000"/>
        </w:rPr>
        <w:t xml:space="preserve">. </w:t>
      </w:r>
    </w:p>
    <w:p w14:paraId="3871E5BD" w14:textId="74D60660" w:rsidR="00ED326B" w:rsidRDefault="00ED326B" w:rsidP="0025383C">
      <w:pPr>
        <w:pStyle w:val="CommentText"/>
        <w:rPr>
          <w:color w:val="000000"/>
          <w:sz w:val="24"/>
          <w:szCs w:val="24"/>
        </w:rPr>
      </w:pPr>
    </w:p>
    <w:p w14:paraId="7B63384E" w14:textId="3A68F685" w:rsidR="00C46B71" w:rsidRDefault="0081390D" w:rsidP="00503317">
      <w:pPr>
        <w:pStyle w:val="CommentText"/>
        <w:rPr>
          <w:color w:val="000000"/>
          <w:sz w:val="24"/>
          <w:szCs w:val="24"/>
        </w:rPr>
      </w:pPr>
      <w:r>
        <w:rPr>
          <w:color w:val="000000"/>
          <w:sz w:val="24"/>
          <w:szCs w:val="24"/>
        </w:rPr>
        <w:t>G</w:t>
      </w:r>
      <w:r w:rsidR="00C46B71" w:rsidRPr="0025383C">
        <w:rPr>
          <w:color w:val="000000"/>
          <w:sz w:val="24"/>
          <w:szCs w:val="24"/>
        </w:rPr>
        <w:t>razing duration control</w:t>
      </w:r>
      <w:r w:rsidR="000C6443">
        <w:rPr>
          <w:color w:val="000000"/>
          <w:sz w:val="24"/>
          <w:szCs w:val="24"/>
        </w:rPr>
        <w:t>led</w:t>
      </w:r>
      <w:r w:rsidR="00C46B71" w:rsidRPr="0025383C">
        <w:rPr>
          <w:color w:val="000000"/>
          <w:sz w:val="24"/>
          <w:szCs w:val="24"/>
        </w:rPr>
        <w:t xml:space="preserve"> the length of time </w:t>
      </w:r>
      <w:r w:rsidR="00C46B71" w:rsidRPr="0025383C">
        <w:rPr>
          <w:i/>
          <w:iCs/>
          <w:color w:val="000000"/>
          <w:sz w:val="24"/>
          <w:szCs w:val="24"/>
        </w:rPr>
        <w:t>E. coli</w:t>
      </w:r>
      <w:r w:rsidR="00C46B71" w:rsidRPr="0025383C">
        <w:rPr>
          <w:color w:val="000000"/>
          <w:sz w:val="24"/>
          <w:szCs w:val="24"/>
        </w:rPr>
        <w:t xml:space="preserve"> </w:t>
      </w:r>
      <w:r w:rsidR="000A5665">
        <w:rPr>
          <w:color w:val="000000"/>
          <w:sz w:val="24"/>
          <w:szCs w:val="24"/>
        </w:rPr>
        <w:t>levels</w:t>
      </w:r>
      <w:r w:rsidR="00C46B71" w:rsidRPr="0025383C">
        <w:rPr>
          <w:color w:val="000000"/>
          <w:sz w:val="24"/>
          <w:szCs w:val="24"/>
        </w:rPr>
        <w:t xml:space="preserve"> were </w:t>
      </w:r>
      <w:r w:rsidR="001355A5">
        <w:rPr>
          <w:color w:val="000000"/>
          <w:sz w:val="24"/>
          <w:szCs w:val="24"/>
        </w:rPr>
        <w:t>elevated</w:t>
      </w:r>
      <w:r w:rsidR="00C46B71" w:rsidRPr="0025383C">
        <w:rPr>
          <w:color w:val="000000"/>
          <w:sz w:val="24"/>
          <w:szCs w:val="24"/>
        </w:rPr>
        <w:t xml:space="preserve"> in streams</w:t>
      </w:r>
      <w:r w:rsidR="00DE19A1">
        <w:rPr>
          <w:color w:val="000000"/>
          <w:sz w:val="24"/>
          <w:szCs w:val="24"/>
        </w:rPr>
        <w:t>,</w:t>
      </w:r>
      <w:r w:rsidR="006E7B62">
        <w:rPr>
          <w:color w:val="000000"/>
          <w:sz w:val="24"/>
          <w:szCs w:val="24"/>
        </w:rPr>
        <w:t xml:space="preserve"> while having little or no effect on total </w:t>
      </w:r>
      <w:r w:rsidR="006E7B62" w:rsidRPr="00380C60">
        <w:rPr>
          <w:i/>
          <w:iCs/>
          <w:color w:val="000000"/>
          <w:sz w:val="24"/>
          <w:szCs w:val="24"/>
        </w:rPr>
        <w:t xml:space="preserve">E. </w:t>
      </w:r>
      <w:r w:rsidR="003C2BDC">
        <w:rPr>
          <w:i/>
          <w:iCs/>
          <w:color w:val="000000"/>
          <w:sz w:val="24"/>
          <w:szCs w:val="24"/>
        </w:rPr>
        <w:t>c</w:t>
      </w:r>
      <w:r w:rsidR="006E7B62" w:rsidRPr="00380C60">
        <w:rPr>
          <w:i/>
          <w:iCs/>
          <w:color w:val="000000"/>
          <w:sz w:val="24"/>
          <w:szCs w:val="24"/>
        </w:rPr>
        <w:t>oli</w:t>
      </w:r>
      <w:r w:rsidR="006E7B62">
        <w:rPr>
          <w:color w:val="000000"/>
          <w:sz w:val="24"/>
          <w:szCs w:val="24"/>
        </w:rPr>
        <w:t xml:space="preserve"> concentration</w:t>
      </w:r>
      <w:r w:rsidR="006E7B62" w:rsidRPr="0025383C">
        <w:rPr>
          <w:color w:val="000000"/>
          <w:sz w:val="24"/>
          <w:szCs w:val="24"/>
        </w:rPr>
        <w:t>.</w:t>
      </w:r>
      <w:r w:rsidR="004F65AF">
        <w:rPr>
          <w:color w:val="000000"/>
          <w:sz w:val="24"/>
          <w:szCs w:val="24"/>
        </w:rPr>
        <w:t xml:space="preserve"> </w:t>
      </w:r>
      <w:r w:rsidR="00C46B71" w:rsidRPr="0025383C">
        <w:rPr>
          <w:color w:val="000000"/>
          <w:sz w:val="24"/>
          <w:szCs w:val="24"/>
        </w:rPr>
        <w:t xml:space="preserve">For example, </w:t>
      </w:r>
      <w:r w:rsidR="00836CAC" w:rsidRPr="0025383C">
        <w:rPr>
          <w:i/>
          <w:iCs/>
          <w:color w:val="000000"/>
          <w:sz w:val="24"/>
          <w:szCs w:val="24"/>
        </w:rPr>
        <w:t>E. coli</w:t>
      </w:r>
      <w:r w:rsidR="00836CAC" w:rsidRPr="0025383C">
        <w:rPr>
          <w:color w:val="000000"/>
          <w:sz w:val="24"/>
          <w:szCs w:val="24"/>
        </w:rPr>
        <w:t xml:space="preserve"> </w:t>
      </w:r>
      <w:r w:rsidR="00FE0149" w:rsidRPr="0025383C">
        <w:rPr>
          <w:color w:val="000000"/>
          <w:sz w:val="24"/>
          <w:szCs w:val="24"/>
        </w:rPr>
        <w:t>concentrations</w:t>
      </w:r>
      <w:r w:rsidR="00836CAC" w:rsidRPr="0025383C">
        <w:rPr>
          <w:color w:val="000000"/>
          <w:sz w:val="24"/>
          <w:szCs w:val="24"/>
        </w:rPr>
        <w:t xml:space="preserve"> in short- and medium-duration systems </w:t>
      </w:r>
      <w:r w:rsidR="00FE0149" w:rsidRPr="0025383C">
        <w:rPr>
          <w:color w:val="000000"/>
          <w:sz w:val="24"/>
          <w:szCs w:val="24"/>
        </w:rPr>
        <w:t xml:space="preserve">were </w:t>
      </w:r>
      <w:r w:rsidR="00C46B71" w:rsidRPr="0025383C">
        <w:rPr>
          <w:color w:val="000000"/>
          <w:sz w:val="24"/>
          <w:szCs w:val="24"/>
        </w:rPr>
        <w:t>often</w:t>
      </w:r>
      <w:r w:rsidR="00FE0149" w:rsidRPr="0025383C">
        <w:rPr>
          <w:color w:val="000000"/>
          <w:sz w:val="24"/>
          <w:szCs w:val="24"/>
        </w:rPr>
        <w:t xml:space="preserve"> similar to </w:t>
      </w:r>
      <w:r w:rsidR="00C46B71" w:rsidRPr="0025383C">
        <w:rPr>
          <w:color w:val="000000"/>
          <w:sz w:val="24"/>
          <w:szCs w:val="24"/>
        </w:rPr>
        <w:t>those</w:t>
      </w:r>
      <w:r w:rsidR="00B82018" w:rsidRPr="0025383C">
        <w:rPr>
          <w:color w:val="000000"/>
          <w:sz w:val="24"/>
          <w:szCs w:val="24"/>
        </w:rPr>
        <w:t xml:space="preserve"> </w:t>
      </w:r>
      <w:r w:rsidR="00836CAC" w:rsidRPr="0025383C">
        <w:rPr>
          <w:color w:val="000000"/>
          <w:sz w:val="24"/>
          <w:szCs w:val="24"/>
        </w:rPr>
        <w:t xml:space="preserve">in long-duration systems, </w:t>
      </w:r>
      <w:r w:rsidR="00C46B71" w:rsidRPr="0025383C">
        <w:rPr>
          <w:color w:val="000000"/>
          <w:sz w:val="24"/>
          <w:szCs w:val="24"/>
        </w:rPr>
        <w:t xml:space="preserve">but </w:t>
      </w:r>
      <w:r w:rsidR="00836CAC" w:rsidRPr="0025383C">
        <w:rPr>
          <w:color w:val="000000"/>
          <w:sz w:val="24"/>
          <w:szCs w:val="24"/>
        </w:rPr>
        <w:t>lasted for shorter periods of time</w:t>
      </w:r>
      <w:r w:rsidR="00FE0149" w:rsidRPr="0025383C">
        <w:rPr>
          <w:color w:val="000000"/>
          <w:sz w:val="24"/>
          <w:szCs w:val="24"/>
        </w:rPr>
        <w:t xml:space="preserve"> - about </w:t>
      </w:r>
      <w:r w:rsidR="00C0427E">
        <w:rPr>
          <w:color w:val="000000"/>
          <w:sz w:val="24"/>
          <w:szCs w:val="24"/>
        </w:rPr>
        <w:t>15</w:t>
      </w:r>
      <w:r w:rsidR="00FE0149" w:rsidRPr="0025383C">
        <w:rPr>
          <w:color w:val="000000"/>
          <w:sz w:val="24"/>
          <w:szCs w:val="24"/>
        </w:rPr>
        <w:t>-</w:t>
      </w:r>
      <w:r w:rsidR="00C0427E">
        <w:rPr>
          <w:color w:val="000000"/>
          <w:sz w:val="24"/>
          <w:szCs w:val="24"/>
        </w:rPr>
        <w:t>2</w:t>
      </w:r>
      <w:r w:rsidR="00FE0149" w:rsidRPr="0025383C">
        <w:rPr>
          <w:color w:val="000000"/>
          <w:sz w:val="24"/>
          <w:szCs w:val="24"/>
        </w:rPr>
        <w:t xml:space="preserve">0% of the recreation season </w:t>
      </w:r>
      <w:r w:rsidR="00FE0149" w:rsidRPr="000C11D2">
        <w:rPr>
          <w:color w:val="000000"/>
          <w:sz w:val="24"/>
          <w:szCs w:val="24"/>
        </w:rPr>
        <w:t xml:space="preserve">compared to </w:t>
      </w:r>
      <w:r w:rsidR="00C0427E">
        <w:rPr>
          <w:color w:val="000000"/>
          <w:sz w:val="24"/>
          <w:szCs w:val="24"/>
        </w:rPr>
        <w:t>5</w:t>
      </w:r>
      <w:r w:rsidR="00FE0149" w:rsidRPr="000C11D2">
        <w:rPr>
          <w:color w:val="000000"/>
          <w:sz w:val="24"/>
          <w:szCs w:val="24"/>
        </w:rPr>
        <w:t>0% of the season</w:t>
      </w:r>
      <w:r w:rsidR="00C46B71" w:rsidRPr="000C11D2">
        <w:rPr>
          <w:color w:val="000000"/>
          <w:sz w:val="24"/>
          <w:szCs w:val="24"/>
        </w:rPr>
        <w:t>, respectively</w:t>
      </w:r>
      <w:r w:rsidR="00836CAC" w:rsidRPr="000C11D2">
        <w:rPr>
          <w:color w:val="000000"/>
          <w:sz w:val="24"/>
          <w:szCs w:val="24"/>
        </w:rPr>
        <w:t>.</w:t>
      </w:r>
      <w:r w:rsidR="00C46B71" w:rsidRPr="000C11D2">
        <w:rPr>
          <w:color w:val="000000"/>
          <w:sz w:val="24"/>
          <w:szCs w:val="24"/>
        </w:rPr>
        <w:t xml:space="preserve"> </w:t>
      </w:r>
      <w:r w:rsidR="00260B73" w:rsidRPr="000C11D2">
        <w:rPr>
          <w:color w:val="000000"/>
          <w:sz w:val="24"/>
          <w:szCs w:val="24"/>
        </w:rPr>
        <w:t xml:space="preserve">In all cases, </w:t>
      </w:r>
      <w:r w:rsidR="00260B73" w:rsidRPr="000C11D2">
        <w:rPr>
          <w:i/>
          <w:iCs/>
          <w:color w:val="000000"/>
          <w:sz w:val="24"/>
          <w:szCs w:val="24"/>
        </w:rPr>
        <w:t>E. coil</w:t>
      </w:r>
      <w:r w:rsidR="00260B73" w:rsidRPr="000C11D2">
        <w:rPr>
          <w:color w:val="000000"/>
          <w:sz w:val="24"/>
          <w:szCs w:val="24"/>
        </w:rPr>
        <w:t xml:space="preserve"> levels dropped quickly once cattle were removed from pastures.</w:t>
      </w:r>
      <w:r w:rsidR="00425FE8" w:rsidRPr="000C11D2">
        <w:rPr>
          <w:color w:val="000000"/>
          <w:sz w:val="24"/>
          <w:szCs w:val="24"/>
        </w:rPr>
        <w:t xml:space="preserve"> </w:t>
      </w:r>
      <w:r w:rsidR="006016AE" w:rsidRPr="000C11D2">
        <w:rPr>
          <w:color w:val="000000"/>
          <w:sz w:val="24"/>
          <w:szCs w:val="24"/>
        </w:rPr>
        <w:t>While</w:t>
      </w:r>
      <w:r w:rsidR="00821386" w:rsidRPr="000C11D2">
        <w:rPr>
          <w:color w:val="000000"/>
          <w:sz w:val="24"/>
          <w:szCs w:val="24"/>
        </w:rPr>
        <w:t xml:space="preserve"> this result is consistent with </w:t>
      </w:r>
      <w:r w:rsidR="006016AE" w:rsidRPr="000C11D2">
        <w:rPr>
          <w:sz w:val="24"/>
          <w:szCs w:val="24"/>
        </w:rPr>
        <w:t xml:space="preserve">studies </w:t>
      </w:r>
      <w:r w:rsidR="00866576">
        <w:rPr>
          <w:sz w:val="24"/>
          <w:szCs w:val="24"/>
        </w:rPr>
        <w:t>that find</w:t>
      </w:r>
      <w:r w:rsidR="00646389" w:rsidRPr="000C11D2">
        <w:rPr>
          <w:sz w:val="24"/>
          <w:szCs w:val="24"/>
        </w:rPr>
        <w:t xml:space="preserve"> </w:t>
      </w:r>
      <w:r w:rsidR="006016AE" w:rsidRPr="000C11D2">
        <w:rPr>
          <w:sz w:val="24"/>
          <w:szCs w:val="24"/>
        </w:rPr>
        <w:t>cattle presence negatively affect</w:t>
      </w:r>
      <w:r w:rsidR="00646389" w:rsidRPr="000C11D2">
        <w:rPr>
          <w:sz w:val="24"/>
          <w:szCs w:val="24"/>
        </w:rPr>
        <w:t>s</w:t>
      </w:r>
      <w:r w:rsidR="006016AE" w:rsidRPr="000C11D2">
        <w:rPr>
          <w:sz w:val="24"/>
          <w:szCs w:val="24"/>
        </w:rPr>
        <w:t xml:space="preserve"> water quality </w:t>
      </w:r>
      <w:r w:rsidR="006016AE" w:rsidRPr="00726ABC">
        <w:rPr>
          <w:color w:val="000000"/>
          <w:sz w:val="24"/>
          <w:szCs w:val="24"/>
        </w:rPr>
        <w:fldChar w:fldCharType="begin">
          <w:fldData xml:space="preserve">PEVuZE5vdGU+PENpdGU+PEF1dGhvcj5EZXJsZXQ8L0F1dGhvcj48WWVhcj4yMDEyPC9ZZWFyPjxS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</w:fldData>
        </w:fldChar>
      </w:r>
      <w:r w:rsidR="00866576">
        <w:rPr>
          <w:color w:val="000000"/>
          <w:sz w:val="24"/>
          <w:szCs w:val="24"/>
        </w:rPr>
        <w:instrText xml:space="preserve"> ADDIN EN.CITE </w:instrText>
      </w:r>
      <w:r w:rsidR="00866576">
        <w:rPr>
          <w:color w:val="000000"/>
          <w:sz w:val="24"/>
          <w:szCs w:val="24"/>
        </w:rPr>
        <w:fldChar w:fldCharType="begin">
          <w:fldData xml:space="preserve">PEVuZE5vdGU+PENpdGU+PEF1dGhvcj5EZXJsZXQ8L0F1dGhvcj48WWVhcj4yMDEyPC9ZZWFyPjxS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</w:fldData>
        </w:fldChar>
      </w:r>
      <w:r w:rsidR="00866576">
        <w:rPr>
          <w:color w:val="000000"/>
          <w:sz w:val="24"/>
          <w:szCs w:val="24"/>
        </w:rPr>
        <w:instrText xml:space="preserve"> ADDIN EN.CITE.DATA </w:instrText>
      </w:r>
      <w:r w:rsidR="00866576">
        <w:rPr>
          <w:color w:val="000000"/>
          <w:sz w:val="24"/>
          <w:szCs w:val="24"/>
        </w:rPr>
      </w:r>
      <w:r w:rsidR="00866576">
        <w:rPr>
          <w:color w:val="000000"/>
          <w:sz w:val="24"/>
          <w:szCs w:val="24"/>
        </w:rPr>
        <w:fldChar w:fldCharType="end"/>
      </w:r>
      <w:r w:rsidR="006016AE" w:rsidRPr="00726ABC">
        <w:rPr>
          <w:color w:val="000000"/>
          <w:sz w:val="24"/>
          <w:szCs w:val="24"/>
        </w:rPr>
      </w:r>
      <w:r w:rsidR="006016AE" w:rsidRPr="00726ABC">
        <w:rPr>
          <w:color w:val="000000"/>
          <w:sz w:val="24"/>
          <w:szCs w:val="24"/>
        </w:rPr>
        <w:fldChar w:fldCharType="separate"/>
      </w:r>
      <w:r w:rsidR="00866576">
        <w:rPr>
          <w:noProof/>
          <w:color w:val="000000"/>
          <w:sz w:val="24"/>
          <w:szCs w:val="24"/>
        </w:rPr>
        <w:t>(Tiedemann</w:t>
      </w:r>
      <w:r w:rsidR="00866576" w:rsidRPr="00866576">
        <w:rPr>
          <w:i/>
          <w:noProof/>
          <w:color w:val="000000"/>
          <w:sz w:val="24"/>
          <w:szCs w:val="24"/>
        </w:rPr>
        <w:t xml:space="preserve"> et al.</w:t>
      </w:r>
      <w:r w:rsidR="00866576">
        <w:rPr>
          <w:noProof/>
          <w:color w:val="000000"/>
          <w:sz w:val="24"/>
          <w:szCs w:val="24"/>
        </w:rPr>
        <w:t xml:space="preserve"> 1987; Derlet</w:t>
      </w:r>
      <w:r w:rsidR="00866576" w:rsidRPr="00866576">
        <w:rPr>
          <w:i/>
          <w:noProof/>
          <w:color w:val="000000"/>
          <w:sz w:val="24"/>
          <w:szCs w:val="24"/>
        </w:rPr>
        <w:t xml:space="preserve"> et al.</w:t>
      </w:r>
      <w:r w:rsidR="00866576">
        <w:rPr>
          <w:noProof/>
          <w:color w:val="000000"/>
          <w:sz w:val="24"/>
          <w:szCs w:val="24"/>
        </w:rPr>
        <w:t xml:space="preserve"> 2012; Myers &amp; Whited 2012; Roche</w:t>
      </w:r>
      <w:r w:rsidR="00866576" w:rsidRPr="00866576">
        <w:rPr>
          <w:i/>
          <w:noProof/>
          <w:color w:val="000000"/>
          <w:sz w:val="24"/>
          <w:szCs w:val="24"/>
        </w:rPr>
        <w:t xml:space="preserve"> et al.</w:t>
      </w:r>
      <w:r w:rsidR="00866576">
        <w:rPr>
          <w:noProof/>
          <w:color w:val="000000"/>
          <w:sz w:val="24"/>
          <w:szCs w:val="24"/>
        </w:rPr>
        <w:t xml:space="preserve"> 2013)</w:t>
      </w:r>
      <w:r w:rsidR="006016AE" w:rsidRPr="00726ABC">
        <w:rPr>
          <w:color w:val="000000"/>
          <w:sz w:val="24"/>
          <w:szCs w:val="24"/>
        </w:rPr>
        <w:fldChar w:fldCharType="end"/>
      </w:r>
      <w:r w:rsidR="00866576">
        <w:rPr>
          <w:sz w:val="24"/>
          <w:szCs w:val="24"/>
        </w:rPr>
        <w:t xml:space="preserve">, </w:t>
      </w:r>
      <w:r w:rsidR="005712D6" w:rsidRPr="00726ABC">
        <w:rPr>
          <w:color w:val="000000"/>
          <w:sz w:val="24"/>
          <w:szCs w:val="24"/>
        </w:rPr>
        <w:t>our</w:t>
      </w:r>
      <w:r w:rsidR="005712D6" w:rsidRPr="000C11D2">
        <w:rPr>
          <w:color w:val="000000"/>
          <w:sz w:val="24"/>
          <w:szCs w:val="24"/>
        </w:rPr>
        <w:t xml:space="preserve"> </w:t>
      </w:r>
      <w:r w:rsidR="00EC4612" w:rsidRPr="000C11D2">
        <w:rPr>
          <w:color w:val="000000"/>
          <w:sz w:val="24"/>
          <w:szCs w:val="24"/>
        </w:rPr>
        <w:t>findings</w:t>
      </w:r>
      <w:r w:rsidR="008F0F8F" w:rsidRPr="000C11D2">
        <w:rPr>
          <w:color w:val="000000"/>
          <w:sz w:val="24"/>
          <w:szCs w:val="24"/>
        </w:rPr>
        <w:t xml:space="preserve"> </w:t>
      </w:r>
      <w:r w:rsidR="005712D6" w:rsidRPr="000C11D2">
        <w:rPr>
          <w:color w:val="000000"/>
          <w:sz w:val="24"/>
          <w:szCs w:val="24"/>
        </w:rPr>
        <w:t>additionally highlight</w:t>
      </w:r>
      <w:r w:rsidR="006016AE" w:rsidRPr="000C11D2">
        <w:rPr>
          <w:color w:val="000000"/>
          <w:sz w:val="24"/>
          <w:szCs w:val="24"/>
        </w:rPr>
        <w:t xml:space="preserve"> that grazing</w:t>
      </w:r>
      <w:r w:rsidR="00425FE8" w:rsidRPr="000C11D2">
        <w:rPr>
          <w:color w:val="000000"/>
          <w:sz w:val="24"/>
          <w:szCs w:val="24"/>
        </w:rPr>
        <w:t xml:space="preserve"> duration can be </w:t>
      </w:r>
      <w:r w:rsidR="00425FE8" w:rsidRPr="009C546E">
        <w:rPr>
          <w:sz w:val="24"/>
          <w:szCs w:val="24"/>
        </w:rPr>
        <w:t xml:space="preserve">used </w:t>
      </w:r>
      <w:r w:rsidR="005031E2" w:rsidRPr="009C546E">
        <w:rPr>
          <w:sz w:val="24"/>
          <w:szCs w:val="24"/>
        </w:rPr>
        <w:t xml:space="preserve">as a tool </w:t>
      </w:r>
      <w:r w:rsidR="00425FE8" w:rsidRPr="000C11D2">
        <w:rPr>
          <w:color w:val="000000"/>
          <w:sz w:val="24"/>
          <w:szCs w:val="24"/>
        </w:rPr>
        <w:t xml:space="preserve">to manage how long </w:t>
      </w:r>
      <w:r w:rsidR="00425FE8" w:rsidRPr="000C11D2">
        <w:rPr>
          <w:i/>
          <w:iCs/>
          <w:color w:val="000000"/>
          <w:sz w:val="24"/>
          <w:szCs w:val="24"/>
        </w:rPr>
        <w:t>E. co</w:t>
      </w:r>
      <w:r w:rsidR="00DC02DF">
        <w:rPr>
          <w:i/>
          <w:iCs/>
          <w:color w:val="000000"/>
          <w:sz w:val="24"/>
          <w:szCs w:val="24"/>
        </w:rPr>
        <w:t>li</w:t>
      </w:r>
      <w:r w:rsidR="00425FE8" w:rsidRPr="000C11D2">
        <w:rPr>
          <w:color w:val="000000"/>
          <w:sz w:val="24"/>
          <w:szCs w:val="24"/>
        </w:rPr>
        <w:t xml:space="preserve"> levels are elevated</w:t>
      </w:r>
      <w:r w:rsidR="00425FE8" w:rsidRPr="0025383C">
        <w:rPr>
          <w:color w:val="000000"/>
          <w:sz w:val="24"/>
          <w:szCs w:val="24"/>
        </w:rPr>
        <w:t xml:space="preserve">. </w:t>
      </w:r>
    </w:p>
    <w:p w14:paraId="6A8606ED" w14:textId="77777777" w:rsidR="00C46B71" w:rsidRPr="0025383C" w:rsidRDefault="00C46B71" w:rsidP="006767A1">
      <w:pPr>
        <w:rPr>
          <w:color w:val="000000"/>
        </w:rPr>
      </w:pPr>
    </w:p>
    <w:p w14:paraId="6B077CF0" w14:textId="714BB855" w:rsidR="002B6E4E" w:rsidRDefault="00340024" w:rsidP="006F040E">
      <w:r>
        <w:rPr>
          <w:color w:val="000000"/>
        </w:rPr>
        <w:t>T</w:t>
      </w:r>
      <w:r w:rsidR="009C78BF">
        <w:rPr>
          <w:color w:val="000000"/>
        </w:rPr>
        <w:t>he</w:t>
      </w:r>
      <w:r w:rsidR="0016425B">
        <w:rPr>
          <w:color w:val="000000"/>
        </w:rPr>
        <w:t xml:space="preserve"> timing </w:t>
      </w:r>
      <w:r w:rsidR="00DE7775">
        <w:rPr>
          <w:color w:val="000000"/>
        </w:rPr>
        <w:t xml:space="preserve">of cattle grazing </w:t>
      </w:r>
      <w:r w:rsidR="0016425B">
        <w:rPr>
          <w:color w:val="000000"/>
        </w:rPr>
        <w:t xml:space="preserve">served as a second tool to manage </w:t>
      </w:r>
      <w:r w:rsidR="00CD3138">
        <w:rPr>
          <w:color w:val="000000"/>
        </w:rPr>
        <w:t xml:space="preserve">rangeland stream </w:t>
      </w:r>
      <w:r w:rsidR="0016425B">
        <w:rPr>
          <w:color w:val="000000"/>
        </w:rPr>
        <w:t>water quality</w:t>
      </w:r>
      <w:r w:rsidR="00FB34BA">
        <w:rPr>
          <w:color w:val="000000"/>
        </w:rPr>
        <w:t xml:space="preserve"> by </w:t>
      </w:r>
      <w:r w:rsidR="00DE7775">
        <w:rPr>
          <w:color w:val="000000"/>
        </w:rPr>
        <w:t xml:space="preserve">affecting overall </w:t>
      </w:r>
      <w:r w:rsidR="00DE7775" w:rsidRPr="00D5464C">
        <w:rPr>
          <w:i/>
          <w:iCs/>
          <w:color w:val="000000"/>
        </w:rPr>
        <w:t>E. coli</w:t>
      </w:r>
      <w:r w:rsidR="00DE7775">
        <w:rPr>
          <w:color w:val="000000"/>
        </w:rPr>
        <w:t xml:space="preserve"> </w:t>
      </w:r>
      <w:r w:rsidR="009C78BF">
        <w:rPr>
          <w:color w:val="000000"/>
        </w:rPr>
        <w:t>concentrations</w:t>
      </w:r>
      <w:r w:rsidR="00DE7775">
        <w:rPr>
          <w:color w:val="000000"/>
        </w:rPr>
        <w:t xml:space="preserve">. </w:t>
      </w:r>
      <w:r w:rsidR="000A0EE7">
        <w:rPr>
          <w:color w:val="000000"/>
        </w:rPr>
        <w:t xml:space="preserve">Background </w:t>
      </w:r>
      <w:r w:rsidR="00B82018" w:rsidRPr="0025383C">
        <w:rPr>
          <w:i/>
          <w:iCs/>
          <w:color w:val="000000"/>
        </w:rPr>
        <w:t>E. coli</w:t>
      </w:r>
      <w:r w:rsidR="00B82018" w:rsidRPr="0025383C">
        <w:rPr>
          <w:color w:val="000000"/>
        </w:rPr>
        <w:t xml:space="preserve"> levels </w:t>
      </w:r>
      <w:r w:rsidR="00412ABC">
        <w:t xml:space="preserve">(i.e., no cattle present) </w:t>
      </w:r>
      <w:r w:rsidR="000A0EE7">
        <w:t>followed</w:t>
      </w:r>
      <w:r w:rsidR="000A0EE7" w:rsidRPr="0025383C">
        <w:t xml:space="preserve"> a consistent </w:t>
      </w:r>
      <w:r w:rsidR="00B82018" w:rsidRPr="0025383C">
        <w:t>seasonal pattern</w:t>
      </w:r>
      <w:r w:rsidR="00A06234">
        <w:t xml:space="preserve"> across all grazing treatments</w:t>
      </w:r>
      <w:r w:rsidR="00B82018" w:rsidRPr="0025383C">
        <w:t xml:space="preserve">, starting with lower concentrations in spring, peaking in summer, and declining </w:t>
      </w:r>
      <w:r w:rsidR="00904BA7">
        <w:t>in</w:t>
      </w:r>
      <w:r w:rsidR="00B82018" w:rsidRPr="0025383C">
        <w:t xml:space="preserve"> the fall. </w:t>
      </w:r>
      <w:r w:rsidR="00FA7D15">
        <w:t>Because of this</w:t>
      </w:r>
      <w:r w:rsidR="00FA7D15" w:rsidRPr="0025383C">
        <w:t xml:space="preserve">, grazing occurring in early spring (May) led to lower </w:t>
      </w:r>
      <w:r w:rsidR="00FA7D15" w:rsidRPr="0025383C">
        <w:rPr>
          <w:i/>
          <w:iCs/>
        </w:rPr>
        <w:t>E. coli</w:t>
      </w:r>
      <w:r w:rsidR="00FA7D15" w:rsidRPr="0025383C">
        <w:t xml:space="preserve"> levels than grazing during </w:t>
      </w:r>
      <w:r w:rsidR="00F70F90">
        <w:t>mid-</w:t>
      </w:r>
      <w:r w:rsidR="00FA7D15" w:rsidRPr="0025383C">
        <w:t>summer</w:t>
      </w:r>
      <w:r w:rsidR="00562087">
        <w:t xml:space="preserve"> (July). Differences between summer and fall</w:t>
      </w:r>
      <w:r w:rsidR="003222D8">
        <w:t xml:space="preserve"> (Sept)</w:t>
      </w:r>
      <w:r w:rsidR="00562087">
        <w:t xml:space="preserve"> </w:t>
      </w:r>
      <w:r w:rsidR="000A0EE7">
        <w:t xml:space="preserve">background </w:t>
      </w:r>
      <w:r w:rsidR="00562087" w:rsidRPr="003222D8">
        <w:rPr>
          <w:i/>
          <w:iCs/>
        </w:rPr>
        <w:t>E coli</w:t>
      </w:r>
      <w:r w:rsidR="00562087">
        <w:t xml:space="preserve"> concentrations were not as pronounced</w:t>
      </w:r>
      <w:r w:rsidR="003222D8">
        <w:t>,</w:t>
      </w:r>
      <w:r w:rsidR="00562087">
        <w:t xml:space="preserve"> but in general, </w:t>
      </w:r>
      <w:r w:rsidR="003222D8" w:rsidRPr="003222D8">
        <w:rPr>
          <w:i/>
          <w:iCs/>
        </w:rPr>
        <w:t>E. coli</w:t>
      </w:r>
      <w:r w:rsidR="003222D8">
        <w:t xml:space="preserve"> </w:t>
      </w:r>
      <w:r w:rsidR="00B7486B">
        <w:t>levels</w:t>
      </w:r>
      <w:r w:rsidR="003222D8">
        <w:t xml:space="preserve"> in </w:t>
      </w:r>
      <w:r w:rsidR="00B7486B">
        <w:t xml:space="preserve">grazed </w:t>
      </w:r>
      <w:r w:rsidR="003222D8">
        <w:t xml:space="preserve">pastures </w:t>
      </w:r>
      <w:r w:rsidR="00B7486B">
        <w:t>were</w:t>
      </w:r>
      <w:r w:rsidR="003222D8">
        <w:t xml:space="preserve"> lower in fall than summer.</w:t>
      </w:r>
      <w:r w:rsidR="0085565A">
        <w:t xml:space="preserve"> </w:t>
      </w:r>
      <w:r w:rsidR="007B2877">
        <w:t xml:space="preserve">We </w:t>
      </w:r>
      <w:r w:rsidR="000521F9">
        <w:t xml:space="preserve">found </w:t>
      </w:r>
      <w:r w:rsidR="00726ABC">
        <w:t>very few</w:t>
      </w:r>
      <w:r w:rsidR="00F236ED">
        <w:t xml:space="preserve"> </w:t>
      </w:r>
      <w:r w:rsidR="007B2877">
        <w:t xml:space="preserve">grazing studies that </w:t>
      </w:r>
      <w:r w:rsidR="001A0222">
        <w:t xml:space="preserve">causally </w:t>
      </w:r>
      <w:r w:rsidR="00240C45">
        <w:t>linked</w:t>
      </w:r>
      <w:r w:rsidR="00C5565F">
        <w:t xml:space="preserve"> the</w:t>
      </w:r>
      <w:r w:rsidR="00E131E4">
        <w:t xml:space="preserve"> </w:t>
      </w:r>
      <w:r w:rsidR="007B2877">
        <w:t>timing</w:t>
      </w:r>
      <w:r w:rsidR="00E131E4">
        <w:t xml:space="preserve"> of grazing </w:t>
      </w:r>
      <w:r w:rsidR="00C5565F">
        <w:t>to</w:t>
      </w:r>
      <w:r w:rsidR="007F4592">
        <w:t xml:space="preserve"> water quality</w:t>
      </w:r>
      <w:r w:rsidR="00F236ED">
        <w:t>.</w:t>
      </w:r>
      <w:r w:rsidR="00392457">
        <w:rPr>
          <w:color w:val="000000"/>
        </w:rPr>
        <w:t xml:space="preserve"> </w:t>
      </w:r>
      <w:r w:rsidR="00726ABC">
        <w:rPr>
          <w:color w:val="000000"/>
        </w:rPr>
        <w:t xml:space="preserve">These found that water quality due to overland runoff was </w:t>
      </w:r>
      <w:r w:rsidR="00287154">
        <w:rPr>
          <w:color w:val="000000"/>
        </w:rPr>
        <w:t>poorest</w:t>
      </w:r>
      <w:r w:rsidR="00726ABC">
        <w:rPr>
          <w:color w:val="000000"/>
        </w:rPr>
        <w:t xml:space="preserve"> when grazing and the deposition of waste occurred within two weeks of rain events </w:t>
      </w:r>
      <w:r w:rsidR="00726ABC">
        <w:rPr>
          <w:color w:val="000000"/>
        </w:rPr>
        <w:fldChar w:fldCharType="begin"/>
      </w:r>
      <w:r w:rsidR="00726ABC">
        <w:rPr>
          <w:color w:val="000000"/>
        </w:rPr>
        <w:instrText xml:space="preserve"> ADDIN EN.CITE &lt;EndNote&gt;&lt;Cite&gt;&lt;Author&gt;Wagner&lt;/Author&gt;&lt;Year&gt;2012&lt;/Year&gt;&lt;RecNum&gt;22557&lt;/RecNum&gt;&lt;DisplayText&gt;(Wagner&lt;style face="italic"&gt; et al.&lt;/style&gt; 2012)&lt;/DisplayText&gt;&lt;record&gt;&lt;rec-number&gt;22557&lt;/rec-number&gt;&lt;foreign-keys&gt;&lt;key app="EN" db-id="9azvdptwtsev5be2wd9xwz0420tss0f2etpp" timestamp="1557793360"&gt;22557&lt;/key&gt;&lt;/foreign-keys&gt;&lt;ref-type name="Journal Article"&gt;17&lt;/ref-type&gt;&lt;contributors&gt;&lt;authors&gt;&lt;author&gt;Wagner, KL&lt;/author&gt;&lt;author&gt;Redmon, LA&lt;/author&gt;&lt;author&gt;Gentry, TJ&lt;/author&gt;&lt;author&gt;Harmel, RD&lt;/author&gt;&lt;/authors&gt;&lt;/contributors&gt;&lt;titles&gt;&lt;title&gt;Assessment of cattle grazing effects on E. coli runoff&lt;/title&gt;&lt;secondary-title&gt;Transactions of the ASABE&lt;/secondary-title&gt;&lt;/titles&gt;&lt;periodical&gt;&lt;full-title&gt;Transactions of the ASABE&lt;/full-title&gt;&lt;/periodical&gt;&lt;pages&gt;2111-2122&lt;/pages&gt;&lt;volume&gt;55&lt;/volume&gt;&lt;number&gt;6&lt;/number&gt;&lt;dates&gt;&lt;year&gt;2012&lt;/year&gt;&lt;/dates&gt;&lt;urls&gt;&lt;/urls&gt;&lt;/record&gt;&lt;/Cite&gt;&lt;/EndNote&gt;</w:instrText>
      </w:r>
      <w:r w:rsidR="00726ABC">
        <w:rPr>
          <w:color w:val="000000"/>
        </w:rPr>
        <w:fldChar w:fldCharType="separate"/>
      </w:r>
      <w:r w:rsidR="00726ABC">
        <w:rPr>
          <w:noProof/>
          <w:color w:val="000000"/>
        </w:rPr>
        <w:t>(Wagner</w:t>
      </w:r>
      <w:r w:rsidR="00726ABC" w:rsidRPr="00726ABC">
        <w:rPr>
          <w:i/>
          <w:noProof/>
          <w:color w:val="000000"/>
        </w:rPr>
        <w:t xml:space="preserve"> et al.</w:t>
      </w:r>
      <w:r w:rsidR="00726ABC">
        <w:rPr>
          <w:noProof/>
          <w:color w:val="000000"/>
        </w:rPr>
        <w:t xml:space="preserve"> 2012)</w:t>
      </w:r>
      <w:r w:rsidR="00726ABC">
        <w:rPr>
          <w:color w:val="000000"/>
        </w:rPr>
        <w:fldChar w:fldCharType="end"/>
      </w:r>
      <w:r w:rsidR="00726ABC">
        <w:rPr>
          <w:color w:val="000000"/>
        </w:rPr>
        <w:t xml:space="preserve">. More commonly, </w:t>
      </w:r>
      <w:r w:rsidR="0093507A">
        <w:rPr>
          <w:color w:val="000000"/>
        </w:rPr>
        <w:t xml:space="preserve">studies </w:t>
      </w:r>
      <w:r w:rsidR="00287154">
        <w:rPr>
          <w:color w:val="000000"/>
        </w:rPr>
        <w:t>binned</w:t>
      </w:r>
      <w:r w:rsidR="008159D3">
        <w:rPr>
          <w:color w:val="000000"/>
        </w:rPr>
        <w:t xml:space="preserve"> </w:t>
      </w:r>
      <w:r w:rsidR="008159D3" w:rsidRPr="00382456">
        <w:rPr>
          <w:color w:val="000000"/>
        </w:rPr>
        <w:t xml:space="preserve">timing and duration </w:t>
      </w:r>
      <w:r w:rsidR="00A14C34" w:rsidRPr="00382456">
        <w:rPr>
          <w:color w:val="000000"/>
        </w:rPr>
        <w:t xml:space="preserve">together </w:t>
      </w:r>
      <w:r w:rsidR="008159D3" w:rsidRPr="00382456">
        <w:rPr>
          <w:color w:val="000000"/>
        </w:rPr>
        <w:t>to</w:t>
      </w:r>
      <w:r w:rsidR="00CE5CE8" w:rsidRPr="00382456">
        <w:rPr>
          <w:color w:val="000000"/>
        </w:rPr>
        <w:t xml:space="preserve"> compare </w:t>
      </w:r>
      <w:r w:rsidR="00287154">
        <w:rPr>
          <w:color w:val="000000"/>
        </w:rPr>
        <w:t xml:space="preserve">overall </w:t>
      </w:r>
      <w:r w:rsidR="00807E4C" w:rsidRPr="00382456">
        <w:rPr>
          <w:color w:val="000000"/>
        </w:rPr>
        <w:t xml:space="preserve">outcomes of </w:t>
      </w:r>
      <w:r w:rsidR="00CE5CE8" w:rsidRPr="00382456">
        <w:rPr>
          <w:color w:val="000000"/>
        </w:rPr>
        <w:t>rotation</w:t>
      </w:r>
      <w:r w:rsidR="008D70AC" w:rsidRPr="00382456">
        <w:rPr>
          <w:color w:val="000000"/>
        </w:rPr>
        <w:t>al</w:t>
      </w:r>
      <w:r w:rsidR="00CE5CE8" w:rsidRPr="00382456">
        <w:rPr>
          <w:color w:val="000000"/>
        </w:rPr>
        <w:t xml:space="preserve"> grazing to </w:t>
      </w:r>
      <w:r w:rsidR="004F20C2">
        <w:rPr>
          <w:color w:val="000000"/>
        </w:rPr>
        <w:t>continuous-turnout</w:t>
      </w:r>
      <w:r w:rsidR="00CE5CE8" w:rsidRPr="00382456">
        <w:rPr>
          <w:color w:val="000000"/>
        </w:rPr>
        <w:t xml:space="preserve"> grazing</w:t>
      </w:r>
      <w:r w:rsidR="008159D3" w:rsidRPr="00382456">
        <w:rPr>
          <w:color w:val="000000"/>
        </w:rPr>
        <w:t xml:space="preserve"> </w:t>
      </w:r>
      <w:r w:rsidR="00E45868" w:rsidRPr="00382456">
        <w:rPr>
          <w:color w:val="000000"/>
        </w:rPr>
        <w:fldChar w:fldCharType="begin"/>
      </w:r>
      <w:r w:rsidR="00E45868" w:rsidRPr="00382456">
        <w:rPr>
          <w:color w:val="000000"/>
        </w:rPr>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E45868" w:rsidRPr="00382456">
        <w:rPr>
          <w:color w:val="000000"/>
        </w:rPr>
        <w:fldChar w:fldCharType="separate"/>
      </w:r>
      <w:r w:rsidR="00E45868" w:rsidRPr="00382456">
        <w:rPr>
          <w:noProof/>
          <w:color w:val="000000"/>
        </w:rPr>
        <w:t>(Briske</w:t>
      </w:r>
      <w:r w:rsidR="00E45868" w:rsidRPr="00382456">
        <w:rPr>
          <w:i/>
          <w:noProof/>
          <w:color w:val="000000"/>
        </w:rPr>
        <w:t xml:space="preserve"> et al.</w:t>
      </w:r>
      <w:r w:rsidR="00E45868" w:rsidRPr="00382456">
        <w:rPr>
          <w:noProof/>
          <w:color w:val="000000"/>
        </w:rPr>
        <w:t xml:space="preserve"> 2011)</w:t>
      </w:r>
      <w:r w:rsidR="00E45868" w:rsidRPr="00382456">
        <w:rPr>
          <w:color w:val="000000"/>
        </w:rPr>
        <w:fldChar w:fldCharType="end"/>
      </w:r>
      <w:r w:rsidR="008159D3" w:rsidRPr="00382456">
        <w:rPr>
          <w:color w:val="000000"/>
        </w:rPr>
        <w:t xml:space="preserve">. These </w:t>
      </w:r>
      <w:r w:rsidR="00287154">
        <w:rPr>
          <w:color w:val="000000"/>
        </w:rPr>
        <w:t xml:space="preserve">studies </w:t>
      </w:r>
      <w:r w:rsidR="0039127E" w:rsidRPr="00382456">
        <w:rPr>
          <w:color w:val="000000"/>
        </w:rPr>
        <w:t>largely do</w:t>
      </w:r>
      <w:r w:rsidR="00F03FF7" w:rsidRPr="00382456">
        <w:rPr>
          <w:color w:val="000000"/>
        </w:rPr>
        <w:t xml:space="preserve"> not differentiate between </w:t>
      </w:r>
      <w:r w:rsidR="00287154">
        <w:rPr>
          <w:color w:val="000000"/>
        </w:rPr>
        <w:t>grazing</w:t>
      </w:r>
      <w:r w:rsidR="000619DB">
        <w:rPr>
          <w:color w:val="000000"/>
        </w:rPr>
        <w:t xml:space="preserve"> </w:t>
      </w:r>
      <w:r w:rsidR="000619DB" w:rsidRPr="00F70F90">
        <w:rPr>
          <w:color w:val="000000"/>
        </w:rPr>
        <w:t xml:space="preserve">during </w:t>
      </w:r>
      <w:r w:rsidR="000619DB">
        <w:rPr>
          <w:color w:val="000000"/>
        </w:rPr>
        <w:t xml:space="preserve">seasonal </w:t>
      </w:r>
      <w:r w:rsidR="000619DB" w:rsidRPr="00F70F90">
        <w:rPr>
          <w:color w:val="000000"/>
        </w:rPr>
        <w:t>time</w:t>
      </w:r>
      <w:r w:rsidR="000619DB">
        <w:rPr>
          <w:color w:val="000000"/>
        </w:rPr>
        <w:t>frames</w:t>
      </w:r>
      <w:r w:rsidR="000619DB" w:rsidRPr="00382456">
        <w:rPr>
          <w:color w:val="000000"/>
        </w:rPr>
        <w:t xml:space="preserve"> </w:t>
      </w:r>
      <w:r w:rsidR="000619DB">
        <w:rPr>
          <w:color w:val="000000"/>
        </w:rPr>
        <w:t xml:space="preserve">and the </w:t>
      </w:r>
      <w:r w:rsidR="00F03FF7" w:rsidRPr="00382456">
        <w:rPr>
          <w:color w:val="000000"/>
        </w:rPr>
        <w:t>cumulative effects of grazing duration</w:t>
      </w:r>
      <w:r w:rsidR="00F03FF7">
        <w:rPr>
          <w:color w:val="000000"/>
        </w:rPr>
        <w:t xml:space="preserve"> or intensity</w:t>
      </w:r>
      <w:r w:rsidR="002B6E4E" w:rsidRPr="00F70F90">
        <w:rPr>
          <w:color w:val="000000"/>
        </w:rPr>
        <w:t xml:space="preserve">. </w:t>
      </w:r>
      <w:r w:rsidR="005C4C6C">
        <w:rPr>
          <w:color w:val="000000"/>
        </w:rPr>
        <w:t>I</w:t>
      </w:r>
      <w:r w:rsidR="0023052F">
        <w:t>n contrast,</w:t>
      </w:r>
      <w:r w:rsidR="003D0716">
        <w:t xml:space="preserve"> </w:t>
      </w:r>
      <w:r w:rsidR="005C4C6C">
        <w:t xml:space="preserve">our study </w:t>
      </w:r>
      <w:r w:rsidR="00726ABC">
        <w:t xml:space="preserve">provides </w:t>
      </w:r>
      <w:r w:rsidR="00D70CE2">
        <w:t xml:space="preserve">evidence that </w:t>
      </w:r>
      <w:r w:rsidR="00FA7D15">
        <w:t xml:space="preserve">the </w:t>
      </w:r>
      <w:r w:rsidR="00412ABC">
        <w:t>season</w:t>
      </w:r>
      <w:r w:rsidR="00FA7D15">
        <w:t xml:space="preserve"> cattle </w:t>
      </w:r>
      <w:r w:rsidR="001A0222">
        <w:t>are</w:t>
      </w:r>
      <w:r w:rsidR="00FA7D15">
        <w:t xml:space="preserve"> </w:t>
      </w:r>
      <w:r w:rsidR="001A0222">
        <w:t>grazed</w:t>
      </w:r>
      <w:r w:rsidR="00FA7D15">
        <w:t xml:space="preserve"> </w:t>
      </w:r>
      <w:r w:rsidR="009D7990">
        <w:t>can</w:t>
      </w:r>
      <w:r w:rsidR="00FA7D15">
        <w:t xml:space="preserve"> affect water quality. </w:t>
      </w:r>
    </w:p>
    <w:p w14:paraId="684E55F1" w14:textId="77777777" w:rsidR="001F35F9" w:rsidRDefault="001F35F9" w:rsidP="006F040E"/>
    <w:p w14:paraId="0034CF25" w14:textId="77777777" w:rsidR="00825D5D" w:rsidRDefault="00825D5D" w:rsidP="006866A9">
      <w:pPr>
        <w:tabs>
          <w:tab w:val="left" w:pos="360"/>
        </w:tabs>
        <w:outlineLvl w:val="0"/>
        <w:rPr>
          <w:color w:val="000000"/>
        </w:rPr>
      </w:pPr>
      <w:r>
        <w:rPr>
          <w:b/>
          <w:bCs/>
        </w:rPr>
        <w:t xml:space="preserve">Using grazing </w:t>
      </w:r>
      <w:r w:rsidRPr="006B4E84">
        <w:rPr>
          <w:b/>
          <w:bCs/>
        </w:rPr>
        <w:t>duration and timing</w:t>
      </w:r>
      <w:r>
        <w:rPr>
          <w:b/>
          <w:bCs/>
        </w:rPr>
        <w:t xml:space="preserve"> to manage ecosystem service tradeoffs</w:t>
      </w:r>
      <w:r>
        <w:rPr>
          <w:color w:val="000000"/>
        </w:rPr>
        <w:t xml:space="preserve"> </w:t>
      </w:r>
    </w:p>
    <w:p w14:paraId="1EB1357E" w14:textId="39B079B0" w:rsidR="00DF6B6B" w:rsidRDefault="00DF6B6B" w:rsidP="00DF6B6B">
      <w:r>
        <w:t xml:space="preserve">Many studies identify cattle number (e.g., densities or stocking rates) as the main driver of rangeland health. For example, in a review of the rangeland literature </w:t>
      </w:r>
      <w:proofErr w:type="spellStart"/>
      <w:r>
        <w:rPr>
          <w:color w:val="222222"/>
          <w:shd w:val="clear" w:color="auto" w:fill="FFFFFF"/>
        </w:rPr>
        <w:t>Briske</w:t>
      </w:r>
      <w:proofErr w:type="spellEnd"/>
      <w:r>
        <w:rPr>
          <w:color w:val="222222"/>
          <w:shd w:val="clear" w:color="auto" w:fill="FFFFFF"/>
        </w:rPr>
        <w:t xml:space="preserve"> et al (2011) found increased stocking rates generally reduced rangeland plant production and per head livestock production, and proposed that high stocking rates reduced water quantity, quality, and riparian function compared with low stocking rates </w:t>
      </w:r>
      <w:r>
        <w:rPr>
          <w:color w:val="222222"/>
          <w:shd w:val="clear" w:color="auto" w:fill="FFFFFF"/>
        </w:rPr>
        <w:fldChar w:fldCharType="begin"/>
      </w:r>
      <w:r>
        <w:rPr>
          <w:color w:val="222222"/>
          <w:shd w:val="clear" w:color="auto" w:fill="FFFFFF"/>
        </w:rPr>
        <w:instrText xml:space="preserve"> ADDIN EN.CITE &lt;EndNote&gt;&lt;Cite&gt;&lt;Author&gt;Briske&lt;/Author&gt;&lt;Year&gt;2011&lt;/Year&gt;&lt;RecNum&gt;22496&lt;/RecNum&gt;&lt;DisplayText&gt;(Briske&lt;style face="italic"&gt; et al.&lt;/style&gt; 2011)&lt;/DisplayText&gt;&lt;record&gt;&lt;rec-number&gt;22496&lt;/rec-number&gt;&lt;foreign-keys&gt;&lt;key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Pr>
          <w:color w:val="222222"/>
          <w:shd w:val="clear" w:color="auto" w:fill="FFFFFF"/>
        </w:rPr>
        <w:fldChar w:fldCharType="separate"/>
      </w:r>
      <w:r>
        <w:rPr>
          <w:noProof/>
          <w:color w:val="222222"/>
          <w:shd w:val="clear" w:color="auto" w:fill="FFFFFF"/>
        </w:rPr>
        <w:t>(Briske</w:t>
      </w:r>
      <w:r w:rsidRPr="003B4F37">
        <w:rPr>
          <w:i/>
          <w:noProof/>
          <w:color w:val="222222"/>
          <w:shd w:val="clear" w:color="auto" w:fill="FFFFFF"/>
        </w:rPr>
        <w:t xml:space="preserve"> et al.</w:t>
      </w:r>
      <w:r>
        <w:rPr>
          <w:noProof/>
          <w:color w:val="222222"/>
          <w:shd w:val="clear" w:color="auto" w:fill="FFFFFF"/>
        </w:rPr>
        <w:t xml:space="preserve"> 2011)</w:t>
      </w:r>
      <w:r>
        <w:rPr>
          <w:color w:val="222222"/>
          <w:shd w:val="clear" w:color="auto" w:fill="FFFFFF"/>
        </w:rPr>
        <w:fldChar w:fldCharType="end"/>
      </w:r>
      <w:r>
        <w:rPr>
          <w:color w:val="222222"/>
          <w:shd w:val="clear" w:color="auto" w:fill="FFFFFF"/>
        </w:rPr>
        <w:t xml:space="preserve">. </w:t>
      </w:r>
      <w:r>
        <w:t xml:space="preserve">Our results, however, suggest that grazing timing and duration were more important than cattle number for managing water </w:t>
      </w:r>
      <w:r>
        <w:lastRenderedPageBreak/>
        <w:t>quality at our sites.</w:t>
      </w:r>
      <w:r>
        <w:rPr>
          <w:color w:val="222222"/>
          <w:shd w:val="clear" w:color="auto" w:fill="FFFFFF"/>
        </w:rPr>
        <w:t xml:space="preserve"> We found that when cattle were present, </w:t>
      </w:r>
      <w:r w:rsidRPr="00722EF3">
        <w:rPr>
          <w:i/>
          <w:iCs/>
          <w:color w:val="222222"/>
          <w:shd w:val="clear" w:color="auto" w:fill="FFFFFF"/>
        </w:rPr>
        <w:t>E. coli</w:t>
      </w:r>
      <w:r>
        <w:rPr>
          <w:color w:val="222222"/>
          <w:shd w:val="clear" w:color="auto" w:fill="FFFFFF"/>
        </w:rPr>
        <w:t xml:space="preserve"> levels could be similarly high regardless of stocking rate. As such,</w:t>
      </w:r>
      <w:r w:rsidRPr="00B13DE9">
        <w:rPr>
          <w:color w:val="222222"/>
          <w:shd w:val="clear" w:color="auto" w:fill="FFFFFF"/>
        </w:rPr>
        <w:t xml:space="preserve"> grazing timing and duration </w:t>
      </w:r>
      <w:r>
        <w:rPr>
          <w:color w:val="222222"/>
          <w:shd w:val="clear" w:color="auto" w:fill="FFFFFF"/>
        </w:rPr>
        <w:t>drove patterns of water quality</w:t>
      </w:r>
      <w:r w:rsidRPr="00B13DE9">
        <w:rPr>
          <w:color w:val="222222"/>
          <w:shd w:val="clear" w:color="auto" w:fill="FFFFFF"/>
        </w:rPr>
        <w:t xml:space="preserve">. </w:t>
      </w:r>
      <w:r>
        <w:rPr>
          <w:color w:val="222222"/>
          <w:shd w:val="clear" w:color="auto" w:fill="FFFFFF"/>
        </w:rPr>
        <w:t xml:space="preserve">In particular, when looking across the entire grazing season, areas with higher cattle </w:t>
      </w:r>
      <w:r w:rsidR="00A976E2">
        <w:rPr>
          <w:color w:val="222222"/>
          <w:shd w:val="clear" w:color="auto" w:fill="FFFFFF"/>
        </w:rPr>
        <w:t>densities</w:t>
      </w:r>
      <w:r>
        <w:rPr>
          <w:color w:val="222222"/>
          <w:shd w:val="clear" w:color="auto" w:fill="FFFFFF"/>
        </w:rPr>
        <w:t xml:space="preserve"> and higher stocking rates (i.e., time-controlled grazing) had better water quality for more of the grazing season than areas with low-density grazing</w:t>
      </w:r>
      <w:r w:rsidR="00D324A0">
        <w:rPr>
          <w:color w:val="222222"/>
          <w:shd w:val="clear" w:color="auto" w:fill="FFFFFF"/>
        </w:rPr>
        <w:t xml:space="preserve"> (i.e., </w:t>
      </w:r>
      <w:r w:rsidR="0041747E">
        <w:rPr>
          <w:color w:val="222222"/>
          <w:shd w:val="clear" w:color="auto" w:fill="FFFFFF"/>
        </w:rPr>
        <w:t>continuous-turnout)</w:t>
      </w:r>
      <w:r w:rsidRPr="00B13DE9">
        <w:rPr>
          <w:color w:val="222222"/>
          <w:shd w:val="clear" w:color="auto" w:fill="FFFFFF"/>
        </w:rPr>
        <w:t xml:space="preserve">. </w:t>
      </w:r>
    </w:p>
    <w:p w14:paraId="566CBE04" w14:textId="77777777" w:rsidR="00DF6B6B" w:rsidRDefault="00DF6B6B" w:rsidP="006866A9">
      <w:pPr>
        <w:tabs>
          <w:tab w:val="left" w:pos="360"/>
        </w:tabs>
        <w:outlineLvl w:val="0"/>
        <w:rPr>
          <w:color w:val="000000"/>
        </w:rPr>
      </w:pPr>
    </w:p>
    <w:p w14:paraId="464EE433" w14:textId="29FB5CF9" w:rsidR="006866A9" w:rsidRPr="00B75D76" w:rsidRDefault="006866A9" w:rsidP="006866A9">
      <w:pPr>
        <w:tabs>
          <w:tab w:val="left" w:pos="360"/>
        </w:tabs>
        <w:outlineLvl w:val="0"/>
        <w:rPr>
          <w:color w:val="000000"/>
        </w:rPr>
      </w:pPr>
      <w:r>
        <w:rPr>
          <w:color w:val="000000"/>
        </w:rPr>
        <w:t xml:space="preserve">For rangeland </w:t>
      </w:r>
      <w:r w:rsidR="000A0EE7">
        <w:rPr>
          <w:color w:val="000000"/>
        </w:rPr>
        <w:t>stakeholders</w:t>
      </w:r>
      <w:r>
        <w:rPr>
          <w:color w:val="000000"/>
        </w:rPr>
        <w:t xml:space="preserve">, management </w:t>
      </w:r>
      <w:r w:rsidR="00412ABC">
        <w:rPr>
          <w:color w:val="000000"/>
        </w:rPr>
        <w:t xml:space="preserve">of </w:t>
      </w:r>
      <w:r w:rsidR="000A0EE7">
        <w:rPr>
          <w:color w:val="000000"/>
        </w:rPr>
        <w:t xml:space="preserve">grazing </w:t>
      </w:r>
      <w:r w:rsidR="00412ABC">
        <w:rPr>
          <w:color w:val="000000"/>
        </w:rPr>
        <w:t>timing and duration</w:t>
      </w:r>
      <w:r>
        <w:rPr>
          <w:color w:val="000000"/>
        </w:rPr>
        <w:t xml:space="preserve"> provide</w:t>
      </w:r>
      <w:r w:rsidR="00287154">
        <w:rPr>
          <w:color w:val="000000"/>
        </w:rPr>
        <w:t>s</w:t>
      </w:r>
      <w:r>
        <w:rPr>
          <w:color w:val="000000"/>
        </w:rPr>
        <w:t xml:space="preserve"> </w:t>
      </w:r>
      <w:r w:rsidR="00471CC9">
        <w:rPr>
          <w:color w:val="000000"/>
        </w:rPr>
        <w:t xml:space="preserve">two additional tools </w:t>
      </w:r>
      <w:r>
        <w:rPr>
          <w:color w:val="000000"/>
        </w:rPr>
        <w:t xml:space="preserve">for meeting federal and state water quality benchmarks. For example, the streams examined in our study fall under Utah regulations that allow for exceedances of </w:t>
      </w:r>
      <w:r w:rsidR="004F7B86" w:rsidRPr="004F7B86">
        <w:rPr>
          <w:i/>
          <w:iCs/>
          <w:color w:val="000000"/>
        </w:rPr>
        <w:t>E. coli</w:t>
      </w:r>
      <w:r>
        <w:rPr>
          <w:color w:val="000000"/>
        </w:rPr>
        <w:t xml:space="preserve"> benchmark</w:t>
      </w:r>
      <w:r w:rsidR="004F7B86">
        <w:rPr>
          <w:color w:val="000000"/>
        </w:rPr>
        <w:t>s</w:t>
      </w:r>
      <w:r>
        <w:rPr>
          <w:color w:val="000000"/>
        </w:rPr>
        <w:t xml:space="preserve"> for no more than 10% of collected samples </w:t>
      </w:r>
      <w:r>
        <w:fldChar w:fldCharType="begin"/>
      </w:r>
      <w:r>
        <w:instrText xml:space="preserve"> ADDIN EN.CITE &lt;EndNote&gt;&lt;Cite&gt;&lt;Author&gt;Utah Department of Environmental Quality&lt;/Author&gt;&lt;Year&gt;2018&lt;/Year&gt;&lt;RecNum&gt;22500&lt;/RecNum&gt;&lt;DisplayText&gt;(Utah Department of Environmental Quality 2018a)&lt;/DisplayText&gt;&lt;record&gt;&lt;rec-number&gt;22500&lt;/rec-number&gt;&lt;foreign-keys&gt;&lt;key app="EN" db-id="9azvdptwtsev5be2wd9xwz0420tss0f2etpp" timestamp="1528329183"&gt;22500&lt;/key&gt;&lt;/foreign-keys&gt;&lt;ref-type name="Web Page"&gt;12&lt;/ref-type&gt;&lt;contributors&gt;&lt;authors&gt;&lt;author&gt;Utah Department of Environmental Quality,&lt;/author&gt;&lt;/authors&gt;&lt;/contributors&gt;&lt;titles&gt;&lt;title&gt;Rule R317-2. Standards of Quality for Waters of the State&lt;/title&gt;&lt;/titles&gt;&lt;dates&gt;&lt;year&gt;2018&lt;/year&gt;&lt;/dates&gt;&lt;urls&gt;&lt;related-urls&gt;&lt;url&gt;https://rules.utah.gov/publicat/code/r317/r317-002.htm&lt;/url&gt;&lt;/related-urls&gt;&lt;/urls&gt;&lt;/record&gt;&lt;/Cite&gt;&lt;/EndNote&gt;</w:instrText>
      </w:r>
      <w:r>
        <w:fldChar w:fldCharType="separate"/>
      </w:r>
      <w:r>
        <w:rPr>
          <w:noProof/>
        </w:rPr>
        <w:t>(Utah Department of Environmental Quality 2018a)</w:t>
      </w:r>
      <w:r>
        <w:fldChar w:fldCharType="end"/>
      </w:r>
      <w:r>
        <w:rPr>
          <w:color w:val="000000"/>
        </w:rPr>
        <w:t xml:space="preserve">. When taken across an entire </w:t>
      </w:r>
      <w:proofErr w:type="gramStart"/>
      <w:r>
        <w:rPr>
          <w:color w:val="000000"/>
        </w:rPr>
        <w:t>153 day</w:t>
      </w:r>
      <w:proofErr w:type="gramEnd"/>
      <w:r>
        <w:rPr>
          <w:color w:val="000000"/>
        </w:rPr>
        <w:t xml:space="preserve"> recreation season, this equals 16 sample-days. Many </w:t>
      </w:r>
      <w:r w:rsidR="00F70F90">
        <w:rPr>
          <w:color w:val="000000"/>
        </w:rPr>
        <w:t>past grazing</w:t>
      </w:r>
      <w:r w:rsidR="000A0EE7">
        <w:rPr>
          <w:color w:val="000000"/>
        </w:rPr>
        <w:t xml:space="preserve"> </w:t>
      </w:r>
      <w:r w:rsidR="00F70F90">
        <w:rPr>
          <w:color w:val="000000"/>
        </w:rPr>
        <w:t xml:space="preserve">water quality </w:t>
      </w:r>
      <w:r>
        <w:rPr>
          <w:color w:val="000000"/>
        </w:rPr>
        <w:t>studies do not provide information of</w:t>
      </w:r>
      <w:r w:rsidRPr="00C10555">
        <w:rPr>
          <w:color w:val="000000"/>
        </w:rPr>
        <w:t xml:space="preserve"> how</w:t>
      </w:r>
      <w:r>
        <w:rPr>
          <w:color w:val="000000"/>
        </w:rPr>
        <w:t xml:space="preserve"> to meet such regulatory benchmarks because they do not track how</w:t>
      </w:r>
      <w:r w:rsidR="00AA5A0F">
        <w:rPr>
          <w:color w:val="000000"/>
        </w:rPr>
        <w:t xml:space="preserve"> different types of grazing management affect </w:t>
      </w:r>
      <w:r w:rsidR="00AA5A0F" w:rsidRPr="00901E89">
        <w:rPr>
          <w:i/>
          <w:iCs/>
          <w:color w:val="000000"/>
        </w:rPr>
        <w:t>E. coli</w:t>
      </w:r>
      <w:r w:rsidR="00AA5A0F">
        <w:rPr>
          <w:color w:val="000000"/>
        </w:rPr>
        <w:t>, do not track</w:t>
      </w:r>
      <w:r w:rsidR="00901E89">
        <w:rPr>
          <w:color w:val="000000"/>
        </w:rPr>
        <w:t xml:space="preserve"> how</w:t>
      </w:r>
      <w:r>
        <w:rPr>
          <w:color w:val="000000"/>
        </w:rPr>
        <w:t xml:space="preserve"> </w:t>
      </w:r>
      <w:r w:rsidRPr="00711A26">
        <w:rPr>
          <w:i/>
          <w:iCs/>
          <w:color w:val="000000"/>
        </w:rPr>
        <w:t>E. coli</w:t>
      </w:r>
      <w:r>
        <w:rPr>
          <w:color w:val="000000"/>
        </w:rPr>
        <w:t xml:space="preserve"> fluctuates through the season</w:t>
      </w:r>
      <w:r w:rsidR="00901E89">
        <w:rPr>
          <w:color w:val="000000"/>
        </w:rPr>
        <w:t xml:space="preserve"> in reference to regulatory </w:t>
      </w:r>
      <w:r w:rsidR="00901E89" w:rsidRPr="00901E89">
        <w:rPr>
          <w:color w:val="000000"/>
        </w:rPr>
        <w:t>guidelines</w:t>
      </w:r>
      <w:r w:rsidR="00D7039F">
        <w:rPr>
          <w:color w:val="000000"/>
        </w:rPr>
        <w:t xml:space="preserve">, or only compare </w:t>
      </w:r>
      <w:r w:rsidR="00270802" w:rsidRPr="004E2A0C">
        <w:rPr>
          <w:i/>
          <w:iCs/>
          <w:color w:val="000000"/>
        </w:rPr>
        <w:t>E. coli</w:t>
      </w:r>
      <w:r w:rsidR="00270802" w:rsidRPr="004E2A0C">
        <w:rPr>
          <w:color w:val="000000"/>
        </w:rPr>
        <w:t xml:space="preserve"> levels when </w:t>
      </w:r>
      <w:r w:rsidR="00D7039F" w:rsidRPr="004E2A0C">
        <w:rPr>
          <w:color w:val="000000"/>
        </w:rPr>
        <w:t xml:space="preserve">cattle </w:t>
      </w:r>
      <w:r w:rsidR="00270802" w:rsidRPr="004E2A0C">
        <w:rPr>
          <w:color w:val="000000"/>
        </w:rPr>
        <w:t>are present versus</w:t>
      </w:r>
      <w:r w:rsidR="00D7039F" w:rsidRPr="004E2A0C">
        <w:rPr>
          <w:color w:val="000000"/>
        </w:rPr>
        <w:t xml:space="preserve"> absen</w:t>
      </w:r>
      <w:r w:rsidR="00270802" w:rsidRPr="004E2A0C">
        <w:rPr>
          <w:color w:val="000000"/>
        </w:rPr>
        <w:t>t</w:t>
      </w:r>
      <w:r w:rsidR="00AA5A0F" w:rsidRPr="004E2A0C">
        <w:rPr>
          <w:color w:val="000000"/>
        </w:rPr>
        <w:t xml:space="preserve"> </w:t>
      </w:r>
      <w:r w:rsidRPr="004E2A0C">
        <w:rPr>
          <w:color w:val="000000"/>
        </w:rPr>
        <w:fldChar w:fldCharType="begin"/>
      </w:r>
      <w:r w:rsidR="00DC02DF" w:rsidRPr="004E2A0C">
        <w:rPr>
          <w:color w:val="000000"/>
        </w:rPr>
        <w:instrText xml:space="preserve"> ADDIN EN.CITE &lt;EndNote&gt;&lt;Cite&gt;&lt;Author&gt;Derlet&lt;/Author&gt;&lt;Year&gt;2012&lt;/Year&gt;&lt;RecNum&gt;22552&lt;/RecNum&gt;&lt;DisplayText&gt;(Derlet&lt;style face="italic"&gt; et al.&lt;/style&gt; 2012; Myers &amp;amp; Whited 2012)&lt;/DisplayText&gt;&lt;record&gt;&lt;rec-number&gt;22552&lt;/rec-number&gt;&lt;foreign-keys&gt;&lt;key app="EN" db-id="9azvdptwtsev5be2wd9xwz0420tss0f2etpp" timestamp="1557774736"&gt;22552&lt;/key&gt;&lt;/foreign-keys&gt;&lt;ref-type name="Journal Article"&gt;17&lt;/ref-type&gt;&lt;contributors&gt;&lt;authors&gt;&lt;author&gt;Derlet, Robert W&lt;/author&gt;&lt;author&gt;Richards, John R&lt;/author&gt;&lt;author&gt;Tanaka, Lidia L&lt;/author&gt;&lt;author&gt;Hayden, Curtis&lt;/author&gt;&lt;author&gt;Ger, K Ali&lt;/author&gt;&lt;author&gt;Goldman, Charles R&lt;/author&gt;&lt;/authors&gt;&lt;/contributors&gt;&lt;titles&gt;&lt;title&gt;Impact of summer cattle grazing on the Sierra Nevada watershed: aquatic algae and bacteria&lt;/title&gt;&lt;secondary-title&gt;Journal of Environmental and Public Health&lt;/secondary-title&gt;&lt;/titles&gt;&lt;periodical&gt;&lt;full-title&gt;Journal of Environmental and Public Health&lt;/full-title&gt;&lt;/periodical&gt;&lt;volume&gt;2012&lt;/volume&gt;&lt;dates&gt;&lt;year&gt;2012&lt;/year&gt;&lt;/dates&gt;&lt;isbn&gt;1687-9805&lt;/isbn&gt;&lt;urls&gt;&lt;/urls&gt;&lt;/record&gt;&lt;/Cite&gt;&lt;Cite&gt;&lt;Author&gt;Myers&lt;/Author&gt;&lt;Year&gt;2012&lt;/Year&gt;&lt;RecNum&gt;22551&lt;/RecNum&gt;&lt;record&gt;&lt;rec-number&gt;22551&lt;/rec-number&gt;&lt;foreign-keys&gt;&lt;key app="EN" db-id="9azvdptwtsev5be2wd9xwz0420tss0f2etpp" timestamp="1557774596"&gt;22551&lt;/key&gt;&lt;/foreign-keys&gt;&lt;ref-type name="Journal Article"&gt;17&lt;/ref-type&gt;&lt;contributors&gt;&lt;authors&gt;&lt;author&gt;Myers, Lindsey&lt;/author&gt;&lt;author&gt;Whited, Brenda&lt;/author&gt;&lt;/authors&gt;&lt;/contributors&gt;&lt;titles&gt;&lt;title&gt;The impact of cattle grazing in high elevation Sierra Nevada mountain meadows over widely variable annual climatic conditions&lt;/title&gt;&lt;secondary-title&gt;Journal of Environmental Protection&lt;/secondary-title&gt;&lt;/titles&gt;&lt;periodical&gt;&lt;full-title&gt;Journal of Environmental Protection&lt;/full-title&gt;&lt;/periodical&gt;&lt;pages&gt;823&lt;/pages&gt;&lt;volume&gt;3&lt;/volume&gt;&lt;number&gt;08&lt;/number&gt;&lt;dates&gt;&lt;year&gt;2012&lt;/year&gt;&lt;/dates&gt;&lt;urls&gt;&lt;/urls&gt;&lt;/record&gt;&lt;/Cite&gt;&lt;/EndNote&gt;</w:instrText>
      </w:r>
      <w:r w:rsidRPr="004E2A0C">
        <w:rPr>
          <w:color w:val="000000"/>
        </w:rPr>
        <w:fldChar w:fldCharType="separate"/>
      </w:r>
      <w:r w:rsidR="00DC02DF" w:rsidRPr="004E2A0C">
        <w:rPr>
          <w:noProof/>
          <w:color w:val="000000"/>
        </w:rPr>
        <w:t>(Derlet</w:t>
      </w:r>
      <w:r w:rsidR="00DC02DF" w:rsidRPr="004E2A0C">
        <w:rPr>
          <w:i/>
          <w:noProof/>
          <w:color w:val="000000"/>
        </w:rPr>
        <w:t xml:space="preserve"> et al.</w:t>
      </w:r>
      <w:r w:rsidR="00DC02DF" w:rsidRPr="004E2A0C">
        <w:rPr>
          <w:noProof/>
          <w:color w:val="000000"/>
        </w:rPr>
        <w:t xml:space="preserve"> 2012; Myers &amp; Whited 2012)</w:t>
      </w:r>
      <w:r w:rsidRPr="004E2A0C">
        <w:rPr>
          <w:color w:val="000000"/>
        </w:rPr>
        <w:fldChar w:fldCharType="end"/>
      </w:r>
      <w:r w:rsidRPr="004E2A0C">
        <w:rPr>
          <w:color w:val="000000"/>
        </w:rPr>
        <w:t>. In contrast</w:t>
      </w:r>
      <w:r>
        <w:rPr>
          <w:color w:val="000000"/>
        </w:rPr>
        <w:t xml:space="preserve">, </w:t>
      </w:r>
      <w:r w:rsidR="00270802">
        <w:t>by</w:t>
      </w:r>
      <w:r>
        <w:t xml:space="preserve"> a</w:t>
      </w:r>
      <w:r w:rsidRPr="004C127A">
        <w:t xml:space="preserve">ccounting for </w:t>
      </w:r>
      <w:r>
        <w:t>grazing duration and timing</w:t>
      </w:r>
      <w:r w:rsidR="00901E89">
        <w:t xml:space="preserve"> in association with water quality benchmarks</w:t>
      </w:r>
      <w:r w:rsidR="00412ABC">
        <w:t xml:space="preserve"> across an entire grazing season</w:t>
      </w:r>
      <w:r>
        <w:t xml:space="preserve">, we found </w:t>
      </w:r>
      <w:r>
        <w:rPr>
          <w:color w:val="000000"/>
        </w:rPr>
        <w:t xml:space="preserve">fewer water quality violations occurred when grazing periods were short, and when grazing occurred early or late in the season. </w:t>
      </w:r>
    </w:p>
    <w:p w14:paraId="6DFBCDC6" w14:textId="535589ED" w:rsidR="00764CD6" w:rsidRDefault="00764CD6" w:rsidP="006767A1">
      <w:pPr>
        <w:rPr>
          <w:color w:val="000000"/>
        </w:rPr>
      </w:pPr>
    </w:p>
    <w:p w14:paraId="6E2CA6F1" w14:textId="7B8F89B9" w:rsidR="001005B0" w:rsidRPr="00EB73EF" w:rsidRDefault="00A7485E" w:rsidP="00AA05FA">
      <w:pPr>
        <w:outlineLvl w:val="0"/>
        <w:rPr>
          <w:b/>
        </w:rPr>
      </w:pPr>
      <w:r w:rsidRPr="00A7485E">
        <w:rPr>
          <w:b/>
          <w:bCs/>
          <w:color w:val="000000"/>
        </w:rPr>
        <w:t>Cattle</w:t>
      </w:r>
      <w:r w:rsidR="00CD04FC">
        <w:rPr>
          <w:b/>
        </w:rPr>
        <w:t xml:space="preserve"> </w:t>
      </w:r>
      <w:r w:rsidR="003620D8">
        <w:rPr>
          <w:b/>
        </w:rPr>
        <w:t>disturbance</w:t>
      </w:r>
      <w:r w:rsidR="00CD04FC">
        <w:rPr>
          <w:b/>
        </w:rPr>
        <w:t xml:space="preserve"> and</w:t>
      </w:r>
      <w:r w:rsidR="00AA05FA">
        <w:rPr>
          <w:b/>
        </w:rPr>
        <w:t xml:space="preserve"> ecosystem functioning</w:t>
      </w:r>
    </w:p>
    <w:p w14:paraId="0916B7BD" w14:textId="42E9F48F" w:rsidR="000619DB" w:rsidRDefault="000619DB" w:rsidP="000619DB">
      <w:r w:rsidRPr="00CB13FD">
        <w:t xml:space="preserve">Because cattle disturbance can alter ecosystem structure and processes </w:t>
      </w:r>
      <w:r w:rsidRPr="00CB13FD">
        <w:fldChar w:fldCharType="begin">
          <w:fldData xml:space="preserve">PEVuZE5vdGU+PENpdGU+PEF1dGhvcj5EZXJuZXI8L0F1dGhvcj48WWVhcj4yMDA5PC9ZZWFyPjxS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PjIzMzEtNTUxMjwvaXNibj48dXJscz48L3VybHM+PC9yZWNvcmQ+PC9DaXRlPjwvRW5kTm90ZT5=
</w:fldData>
        </w:fldChar>
      </w:r>
      <w:r>
        <w:instrText xml:space="preserve"> ADDIN EN.CITE </w:instrText>
      </w:r>
      <w:r>
        <w:fldChar w:fldCharType="begin">
          <w:fldData xml:space="preserve">PEVuZE5vdGU+PENpdGU+PEF1dGhvcj5EZXJuZXI8L0F1dGhvcj48WWVhcj4yMDA5PC9ZZWFyPjxS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=
</w:fldData>
        </w:fldChar>
      </w:r>
      <w:r>
        <w:instrText xml:space="preserve"> ADDIN EN.CITE.DATA </w:instrText>
      </w:r>
      <w:r>
        <w:fldChar w:fldCharType="end"/>
      </w:r>
      <w:r w:rsidRPr="00CB13FD">
        <w:fldChar w:fldCharType="separate"/>
      </w:r>
      <w:r>
        <w:rPr>
          <w:noProof/>
        </w:rPr>
        <w:t>(Derner</w:t>
      </w:r>
      <w:r w:rsidRPr="006D0C8C">
        <w:rPr>
          <w:i/>
          <w:noProof/>
        </w:rPr>
        <w:t xml:space="preserve"> et al.</w:t>
      </w:r>
      <w:r>
        <w:rPr>
          <w:noProof/>
        </w:rPr>
        <w:t xml:space="preserve"> 2009; Swanson, Wyman &amp; Evans 2015; Pogue</w:t>
      </w:r>
      <w:r w:rsidRPr="006D0C8C">
        <w:rPr>
          <w:i/>
          <w:noProof/>
        </w:rPr>
        <w:t xml:space="preserve"> et al.</w:t>
      </w:r>
      <w:r>
        <w:rPr>
          <w:noProof/>
        </w:rPr>
        <w:t xml:space="preserve"> 2018)</w:t>
      </w:r>
      <w:r w:rsidRPr="00CB13FD">
        <w:fldChar w:fldCharType="end"/>
      </w:r>
      <w:r>
        <w:rPr>
          <w:color w:val="2E74B5" w:themeColor="accent1" w:themeShade="BF"/>
        </w:rPr>
        <w:t>,</w:t>
      </w:r>
      <w:r>
        <w:t xml:space="preserve"> </w:t>
      </w:r>
      <w:r>
        <w:rPr>
          <w:color w:val="000000"/>
        </w:rPr>
        <w:t>understanding how grazing duration and timing individually affect water quality may highlight management opportunities to balance</w:t>
      </w:r>
      <w:r>
        <w:t xml:space="preserve"> livestock grazing and cleaner water in rangelands.</w:t>
      </w:r>
      <w:r>
        <w:rPr>
          <w:color w:val="000000"/>
        </w:rPr>
        <w:t xml:space="preserve"> </w:t>
      </w:r>
      <w:r>
        <w:t xml:space="preserve">We found water quality declined when cattle were present but resolved within days of cattle being removed from pastures. The rapid response of water quality to cattle presence suggests direct, transient effects of cattle disturbance, and could be explained by waste deposition in streams </w:t>
      </w:r>
      <w:r w:rsidRPr="00EC3FE0">
        <w:t xml:space="preserve">and re-suspension of </w:t>
      </w:r>
      <w:r w:rsidRPr="00EC3FE0">
        <w:rPr>
          <w:i/>
        </w:rPr>
        <w:t>E. coli</w:t>
      </w:r>
      <w:r w:rsidRPr="00EC3FE0">
        <w:t xml:space="preserve"> from stream sediment via hoof action </w:t>
      </w:r>
      <w:r w:rsidRPr="00BF3529">
        <w:fldChar w:fldCharType="begin">
          <w:fldData xml:space="preserve">PEVuZE5vdGU+PENpdGU+PEF1dGhvcj5HZW9yZ2U8L0F1dGhvcj48WWVhcj4yMDExPC9ZZWFyPjxS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</w:fldData>
        </w:fldChar>
      </w:r>
      <w:r w:rsidRPr="00BF3529">
        <w:instrText xml:space="preserve"> ADDIN EN.CITE </w:instrText>
      </w:r>
      <w:r w:rsidRPr="00BF3529">
        <w:fldChar w:fldCharType="begin">
          <w:fldData xml:space="preserve">PEVuZE5vdGU+PENpdGU+PEF1dGhvcj5HZW9yZ2U8L0F1dGhvcj48WWVhcj4yMDExPC9ZZWFyPjxS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</w:fldData>
        </w:fldChar>
      </w:r>
      <w:r w:rsidRPr="00BF3529">
        <w:instrText xml:space="preserve"> ADDIN EN.CITE.DATA </w:instrText>
      </w:r>
      <w:r w:rsidRPr="00BF3529">
        <w:fldChar w:fldCharType="end"/>
      </w:r>
      <w:r w:rsidRPr="00BF3529">
        <w:fldChar w:fldCharType="separate"/>
      </w:r>
      <w:r w:rsidRPr="00BF3529">
        <w:rPr>
          <w:noProof/>
        </w:rPr>
        <w:t>(Stephenson &amp; Rychert 1982; Smith</w:t>
      </w:r>
      <w:r w:rsidRPr="00BF3529">
        <w:rPr>
          <w:i/>
          <w:noProof/>
        </w:rPr>
        <w:t xml:space="preserve"> et al.</w:t>
      </w:r>
      <w:r w:rsidRPr="00BF3529">
        <w:rPr>
          <w:noProof/>
        </w:rPr>
        <w:t xml:space="preserve"> 2008; George</w:t>
      </w:r>
      <w:r w:rsidRPr="00BF3529">
        <w:rPr>
          <w:i/>
          <w:noProof/>
        </w:rPr>
        <w:t xml:space="preserve"> et al.</w:t>
      </w:r>
      <w:r w:rsidRPr="00BF3529">
        <w:rPr>
          <w:noProof/>
        </w:rPr>
        <w:t xml:space="preserve"> 2011)</w:t>
      </w:r>
      <w:r w:rsidRPr="00BF3529">
        <w:fldChar w:fldCharType="end"/>
      </w:r>
      <w:r>
        <w:t>.</w:t>
      </w:r>
    </w:p>
    <w:p w14:paraId="0065C379" w14:textId="77777777" w:rsidR="000619DB" w:rsidRDefault="000619DB" w:rsidP="000619DB"/>
    <w:p w14:paraId="5B089654" w14:textId="4E755330" w:rsidR="000619DB" w:rsidRDefault="000619DB" w:rsidP="000619DB">
      <w:r>
        <w:t xml:space="preserve">It is also possible that cattle grazing and trampling in the riparian indirectly affects </w:t>
      </w:r>
      <w:r w:rsidRPr="00CA712D">
        <w:rPr>
          <w:i/>
          <w:iCs/>
        </w:rPr>
        <w:t>E. coli</w:t>
      </w:r>
      <w:r>
        <w:t xml:space="preserve"> levels by reducing cover and presence of stream-side vegetation or increasing soil compaction. For example, past studies found </w:t>
      </w:r>
      <w:r w:rsidRPr="00EC3FE0">
        <w:rPr>
          <w:i/>
        </w:rPr>
        <w:t>E. coli</w:t>
      </w:r>
      <w:r w:rsidRPr="00EC3FE0">
        <w:t xml:space="preserve"> </w:t>
      </w:r>
      <w:r>
        <w:t xml:space="preserve">and fecal bacteria </w:t>
      </w:r>
      <w:r w:rsidRPr="00EC3FE0">
        <w:t xml:space="preserve">concentrations </w:t>
      </w:r>
      <w:r w:rsidR="00287154">
        <w:t>were</w:t>
      </w:r>
      <w:r>
        <w:t xml:space="preserve"> </w:t>
      </w:r>
      <w:r w:rsidRPr="00EC3FE0">
        <w:t xml:space="preserve">higher when </w:t>
      </w:r>
      <w:r>
        <w:t>stream</w:t>
      </w:r>
      <w:r w:rsidRPr="00EC3FE0">
        <w:t xml:space="preserve">banks </w:t>
      </w:r>
      <w:r w:rsidR="00287154">
        <w:t>had</w:t>
      </w:r>
      <w:r w:rsidRPr="00EC3FE0">
        <w:t xml:space="preserve"> less vegetation</w:t>
      </w:r>
      <w:r>
        <w:t xml:space="preserve"> </w:t>
      </w:r>
      <w:r w:rsidR="00287154">
        <w:t>to</w:t>
      </w:r>
      <w:r>
        <w:t xml:space="preserve"> intercept overland runoff</w:t>
      </w:r>
      <w:r w:rsidRPr="00EC3FE0">
        <w:t xml:space="preserve"> </w:t>
      </w:r>
      <w:r w:rsidRPr="00EC3FE0">
        <w:fldChar w:fldCharType="begin"/>
      </w:r>
      <w:r w:rsidRPr="00EC3FE0">
        <w:instrText xml:space="preserve"> ADDIN EN.CITE &lt;EndNote&gt;&lt;Cite&gt;&lt;Author&gt;George&lt;/Author&gt;&lt;Year&gt;2011&lt;/Year&gt;&lt;RecNum&gt;22498&lt;/RecNum&gt;&lt;DisplayText&gt;(Tate&lt;style face="italic"&gt; et al.&lt;/style&gt; 2006; George&lt;style face="italic"&gt; et al.&lt;/style&gt; 2011)&lt;/DisplayText&gt;&lt;record&gt;&lt;rec-number&gt;22498&lt;/rec-number&gt;&lt;foreign-keys&gt;&lt;key app="EN" db-id="9azvdptwtsev5be2wd9xwz0420tss0f2etpp" timestamp="1527618302"&gt;22498&lt;/key&gt;&lt;/foreign-keys&gt;&lt;ref-type name="Book Section"&gt;5&lt;/ref-type&gt;&lt;contributors&gt;&lt;authors&gt;&lt;author&gt;George, Mel R.&lt;/author&gt;&lt;author&gt;Jackson, Randy D.&lt;/author&gt;&lt;author&gt;Boyd, Chad S.&lt;/author&gt;&lt;author&gt;Tate, Ken W.&lt;/author&gt;&lt;/authors&gt;&lt;secondary-authors&gt;&lt;author&gt;Briske, David D.&lt;/author&gt;&lt;/secondary-authors&gt;&lt;/contributors&gt;&lt;titles&gt;&lt;title&gt;A scientific assessment of the effectiveness of riparian management practices&lt;/title&gt;&lt;secondary-title&gt;Conservation Benefits of Rangeland Practices: Assessment, Recommendations, and Knowledge Gaps&lt;/secondary-title&gt;&lt;/titles&gt;&lt;pages&gt;213-252&lt;/pages&gt;&lt;dates&gt;&lt;year&gt;2011&lt;/year&gt;&lt;/dates&gt;&lt;pub-location&gt;Lawrence, KS&lt;/pub-location&gt;&lt;publisher&gt;Allen Press&lt;/publisher&gt;&lt;urls&gt;&lt;/urls&gt;&lt;/record&gt;&lt;/Cite&gt;&lt;Cite&gt;&lt;Author&gt;Tate&lt;/Author&gt;&lt;Year&gt;2006&lt;/Year&gt;&lt;RecNum&gt;22543&lt;/RecNum&gt;&lt;record&gt;&lt;rec-number&gt;22543&lt;/rec-number&gt;&lt;foreign-keys&gt;&lt;key app="EN" db-id="9azvdptwtsev5be2wd9xwz0420tss0f2etpp" timestamp="1546481487"&gt;22543&lt;/key&gt;&lt;/foreign-keys&gt;&lt;ref-type name="Journal Article"&gt;17&lt;/ref-type&gt;&lt;contributors&gt;&lt;authors&gt;&lt;author&gt;Tate, Kenneth W&lt;/author&gt;&lt;author&gt;Atwill, Edward R&lt;/author&gt;&lt;author&gt;Bartolome, James W&lt;/author&gt;&lt;author&gt;Nader, Glenn&lt;/author&gt;&lt;/authors&gt;&lt;/contributors&gt;&lt;titles&gt;&lt;title&gt;Significant Escherichia coli attenuation by vegetative buffers on annual grasslands&lt;/title&gt;&lt;secondary-title&gt;Journal of environmental quality&lt;/secondary-title&gt;&lt;/titles&gt;&lt;periodical&gt;&lt;full-title&gt;Journal of environmental quality&lt;/full-title&gt;&lt;/periodical&gt;&lt;pages&gt;795-805&lt;/pages&gt;&lt;volume&gt;35&lt;/volume&gt;&lt;number&gt;3&lt;/number&gt;&lt;dates&gt;&lt;year&gt;2006&lt;/year&gt;&lt;/dates&gt;&lt;isbn&gt;1537-2537&lt;/isbn&gt;&lt;urls&gt;&lt;/urls&gt;&lt;/record&gt;&lt;/Cite&gt;&lt;/EndNote&gt;</w:instrText>
      </w:r>
      <w:r w:rsidRPr="00EC3FE0">
        <w:fldChar w:fldCharType="separate"/>
      </w:r>
      <w:r w:rsidRPr="00BF3529">
        <w:rPr>
          <w:noProof/>
        </w:rPr>
        <w:t>(Tate</w:t>
      </w:r>
      <w:r w:rsidRPr="00BF3529">
        <w:rPr>
          <w:i/>
          <w:noProof/>
        </w:rPr>
        <w:t xml:space="preserve"> et al.</w:t>
      </w:r>
      <w:r w:rsidRPr="00BF3529">
        <w:rPr>
          <w:noProof/>
        </w:rPr>
        <w:t xml:space="preserve"> 2006;</w:t>
      </w:r>
      <w:r w:rsidRPr="00EC3FE0">
        <w:rPr>
          <w:noProof/>
        </w:rPr>
        <w:t xml:space="preserve"> George</w:t>
      </w:r>
      <w:r w:rsidRPr="00EC3FE0">
        <w:rPr>
          <w:i/>
          <w:noProof/>
        </w:rPr>
        <w:t xml:space="preserve"> et al.</w:t>
      </w:r>
      <w:r w:rsidRPr="00EC3FE0">
        <w:rPr>
          <w:noProof/>
        </w:rPr>
        <w:t xml:space="preserve"> 2011)</w:t>
      </w:r>
      <w:r w:rsidRPr="00EC3FE0">
        <w:fldChar w:fldCharType="end"/>
      </w:r>
      <w:r>
        <w:t xml:space="preserve">. In our study, while cattle presence did reduce herbaceous vegetation along streambanks, the time it took for vegetation to recover was longer than </w:t>
      </w:r>
      <w:r w:rsidR="00287154">
        <w:t>the time it took for</w:t>
      </w:r>
      <w:r>
        <w:t xml:space="preserve"> water quality</w:t>
      </w:r>
      <w:r w:rsidR="00287154">
        <w:t xml:space="preserve"> to recover</w:t>
      </w:r>
      <w:r>
        <w:t xml:space="preserve"> upon cattle removal (i.e., months compared to days), suggesting waste deposition and hoof action were likely the main drivers of increased </w:t>
      </w:r>
      <w:r w:rsidRPr="00F70F90">
        <w:rPr>
          <w:i/>
          <w:iCs/>
        </w:rPr>
        <w:t>E. coli</w:t>
      </w:r>
      <w:r>
        <w:t xml:space="preserve"> levels. Despite this, there was a small, significant, role of grazing treatment on water quality that could not be explained by grazing duration. Future studies that examine whether longer-term recovery of streambank vegetation and soils reduce </w:t>
      </w:r>
      <w:r w:rsidRPr="00455CFD">
        <w:rPr>
          <w:i/>
          <w:iCs/>
        </w:rPr>
        <w:t>E. coli</w:t>
      </w:r>
      <w:r>
        <w:t xml:space="preserve"> levels may indicate a cumulative negative effect of cattle disturbance on vegetation across years </w:t>
      </w:r>
      <w:r>
        <w:fldChar w:fldCharType="begin"/>
      </w:r>
      <w:r>
        <w:instrText xml:space="preserve"> ADDIN EN.CITE &lt;EndNote&gt;&lt;Cite&gt;&lt;Author&gt;Swanson&lt;/Author&gt;&lt;Year&gt;2015&lt;/Year&gt;&lt;RecNum&gt;22431&lt;/RecNum&gt;&lt;DisplayText&gt;(Swanson, Wyman &amp;amp; Evans 2015)&lt;/DisplayText&gt;&lt;record&gt;&lt;rec-number&gt;22431&lt;/rec-number&gt;&lt;foreign-keys&gt;&lt;key app="EN" db-id="9azvdptwtsev5be2wd9xwz0420tss0f2etpp" timestamp="1503592556"&gt;22431&lt;/key&gt;&lt;/foreign-keys&gt;&lt;ref-type name="Journal Article"&gt;17&lt;/ref-type&gt;&lt;contributors&gt;&lt;authors&gt;&lt;author&gt;Swanson, Sherm Roger&lt;/author&gt;&lt;author&gt;Wyman, Sandra&lt;/author&gt;&lt;author&gt;Evans, Carol&lt;/author&gt;&lt;/authors&gt;&lt;/contributors&gt;&lt;titles&gt;&lt;title&gt;Practical grazing management to meet riparian objectives&lt;/title&gt;&lt;secondary-title&gt;Journal of Rangeland Applications&lt;/secondary-title&gt;&lt;/titles&gt;&lt;periodical&gt;&lt;full-title&gt;Journal of Rangeland Applications&lt;/full-title&gt;&lt;/periodical&gt;&lt;pages&gt;1-28&lt;/pages&gt;&lt;volume&gt;2&lt;/volume&gt;&lt;dates&gt;&lt;year&gt;2015&lt;/year&gt;&lt;/dates&gt;&lt;isbn&gt;2331-5512&lt;/isbn&gt;&lt;urls&gt;&lt;/urls&gt;&lt;/record&gt;&lt;/Cite&gt;&lt;/EndNote&gt;</w:instrText>
      </w:r>
      <w:r>
        <w:fldChar w:fldCharType="separate"/>
      </w:r>
      <w:r>
        <w:rPr>
          <w:noProof/>
        </w:rPr>
        <w:t>(Swanson, Wyman &amp; Evans 2015)</w:t>
      </w:r>
      <w:r>
        <w:fldChar w:fldCharType="end"/>
      </w:r>
      <w:r>
        <w:t xml:space="preserve"> and thus point to additional management opportunities; for example, allowing streamside vegetation to rest for entire seasons or multiple seasons between grazing.</w:t>
      </w:r>
    </w:p>
    <w:p w14:paraId="1EEEC5EB" w14:textId="0F0F57EB" w:rsidR="002D46DA" w:rsidRDefault="002D46DA" w:rsidP="00890E8F"/>
    <w:p w14:paraId="2063F966" w14:textId="73A86A82" w:rsidR="00563F3F" w:rsidRDefault="00270802" w:rsidP="00AA05FA">
      <w:r>
        <w:t>In our study, t</w:t>
      </w:r>
      <w:r w:rsidR="00515B63">
        <w:t xml:space="preserve">he time of the year that </w:t>
      </w:r>
      <w:r>
        <w:t>cattle</w:t>
      </w:r>
      <w:r w:rsidR="00134500">
        <w:t xml:space="preserve"> disturbance occurred </w:t>
      </w:r>
      <w:r w:rsidR="00F70F90">
        <w:t xml:space="preserve">also </w:t>
      </w:r>
      <w:r w:rsidR="0060293C">
        <w:t>contribute</w:t>
      </w:r>
      <w:r w:rsidR="00945342">
        <w:t>d</w:t>
      </w:r>
      <w:r w:rsidR="0060293C">
        <w:t xml:space="preserve"> </w:t>
      </w:r>
      <w:r w:rsidR="00515B63">
        <w:t xml:space="preserve">to </w:t>
      </w:r>
      <w:r w:rsidR="00945342">
        <w:t xml:space="preserve">grazing’s effects on </w:t>
      </w:r>
      <w:r w:rsidR="00515B63">
        <w:t>water quality</w:t>
      </w:r>
      <w:r w:rsidR="003F0C5A">
        <w:t xml:space="preserve">. Background </w:t>
      </w:r>
      <w:r w:rsidR="003F0C5A" w:rsidRPr="003F0C5A">
        <w:rPr>
          <w:i/>
          <w:iCs/>
        </w:rPr>
        <w:t>E. coli</w:t>
      </w:r>
      <w:r w:rsidR="003F0C5A">
        <w:t xml:space="preserve"> concentrations </w:t>
      </w:r>
      <w:r w:rsidR="00287154">
        <w:t>were</w:t>
      </w:r>
      <w:r w:rsidR="0087762C">
        <w:t xml:space="preserve"> independent of grazing system </w:t>
      </w:r>
      <w:r w:rsidR="004E2A0C">
        <w:lastRenderedPageBreak/>
        <w:t>and</w:t>
      </w:r>
      <w:r w:rsidR="0087762C">
        <w:t xml:space="preserve"> </w:t>
      </w:r>
      <w:r w:rsidR="0060293C">
        <w:t xml:space="preserve">contributed to overall </w:t>
      </w:r>
      <w:r w:rsidR="0060293C" w:rsidRPr="0087762C">
        <w:rPr>
          <w:i/>
          <w:iCs/>
        </w:rPr>
        <w:t>E. coli</w:t>
      </w:r>
      <w:r w:rsidR="0060293C">
        <w:t xml:space="preserve"> levels </w:t>
      </w:r>
      <w:r w:rsidR="0087762C">
        <w:t>when</w:t>
      </w:r>
      <w:r w:rsidR="003F0C5A">
        <w:t xml:space="preserve"> coupled with </w:t>
      </w:r>
      <w:r w:rsidR="0087762C">
        <w:t xml:space="preserve">cattle presence. Past studies have found </w:t>
      </w:r>
      <w:r w:rsidR="00A06F91" w:rsidRPr="008455A6">
        <w:rPr>
          <w:i/>
          <w:iCs/>
        </w:rPr>
        <w:t>E. coli</w:t>
      </w:r>
      <w:r w:rsidR="00A06F91">
        <w:t xml:space="preserve"> </w:t>
      </w:r>
      <w:r w:rsidR="008455A6">
        <w:t xml:space="preserve">and fecal bacteria </w:t>
      </w:r>
      <w:r w:rsidR="0087762C">
        <w:t xml:space="preserve">concentrations </w:t>
      </w:r>
      <w:r w:rsidR="008455A6">
        <w:t xml:space="preserve">can </w:t>
      </w:r>
      <w:r w:rsidR="0060293C">
        <w:t xml:space="preserve">increase cumulatively due </w:t>
      </w:r>
      <w:r w:rsidR="008455A6">
        <w:t>to</w:t>
      </w:r>
      <w:r w:rsidR="0087762C">
        <w:t xml:space="preserve"> </w:t>
      </w:r>
      <w:r w:rsidR="0060293C">
        <w:t>reductions of stream-flows in the summer</w:t>
      </w:r>
      <w:r w:rsidR="00DC02DF">
        <w:t xml:space="preserve"> </w:t>
      </w:r>
      <w:r w:rsidR="00DC02DF">
        <w:fldChar w:fldCharType="begin"/>
      </w:r>
      <w:r w:rsidR="00DC02DF">
        <w:instrText xml:space="preserve"> ADDIN EN.CITE &lt;EndNote&gt;&lt;Cite&gt;&lt;Author&gt;Roche&lt;/Author&gt;&lt;Year&gt;2013&lt;/Year&gt;&lt;RecNum&gt;22555&lt;/RecNum&gt;&lt;DisplayText&gt;(Roche&lt;style face="italic"&gt; et al.&lt;/style&gt; 2013; Xu&lt;style face="italic"&gt; et al.&lt;/style&gt; 2019)&lt;/DisplayText&gt;&lt;record&gt;&lt;rec-number&gt;22555&lt;/rec-number&gt;&lt;foreign-keys&gt;&lt;key app="EN" db-id="9azvdptwtsev5be2wd9xwz0420tss0f2etpp" timestamp="1557776724"&gt;22555&lt;/key&gt;&lt;/foreign-keys&gt;&lt;ref-type name="Journal Article"&gt;17&lt;/ref-type&gt;&lt;contributors&gt;&lt;authors&gt;&lt;author&gt;Roche, Leslie M&lt;/author&gt;&lt;author&gt;Kromschroeder, Lea&lt;/author&gt;&lt;author&gt;Atwill, Edward R&lt;/author&gt;&lt;author&gt;Dahlgren, Randy A&lt;/author&gt;&lt;author&gt;Tate, Kenneth W&lt;/author&gt;&lt;/authors&gt;&lt;/contributors&gt;&lt;titles&gt;&lt;title&gt;Water quality conditions associated with cattle grazing and recreation on national forest lands&lt;/title&gt;&lt;secondary-title&gt;PloS one&lt;/secondary-title&gt;&lt;/titles&gt;&lt;periodical&gt;&lt;full-title&gt;PloS One&lt;/full-title&gt;&lt;/periodical&gt;&lt;pages&gt;e68127&lt;/pages&gt;&lt;volume&gt;8&lt;/volume&gt;&lt;number&gt;6&lt;/number&gt;&lt;dates&gt;&lt;year&gt;2013&lt;/year&gt;&lt;/dates&gt;&lt;isbn&gt;1932-6203&lt;/isbn&gt;&lt;urls&gt;&lt;/urls&gt;&lt;/record&gt;&lt;/Cite&gt;&lt;Cite&gt;&lt;Author&gt;Xu&lt;/Author&gt;&lt;Year&gt;2019&lt;/Year&gt;&lt;RecNum&gt;22608&lt;/RecNum&gt;&lt;record&gt;&lt;rec-number&gt;22608&lt;/rec-number&gt;&lt;foreign-keys&gt;&lt;key app="EN" db-id="9azvdptwtsev5be2wd9xwz0420tss0f2etpp" timestamp="1603500802"&gt;22608&lt;/key&gt;&lt;/foreign-keys&gt;&lt;ref-type name="Journal Article"&gt;17&lt;/ref-type&gt;&lt;contributors&gt;&lt;authors&gt;&lt;author&gt;Xu, Kaifeng&lt;/author&gt;&lt;author&gt;Valeo, Caterina&lt;/author&gt;&lt;author&gt;He, Jianxun&lt;/author&gt;&lt;author&gt;Xu, Zhiying&lt;/author&gt;&lt;/authors&gt;&lt;/contributors&gt;&lt;titles&gt;&lt;title&gt;Climate and land use influences on bacteria levels in stormwater&lt;/title&gt;&lt;secondary-title&gt;Water&lt;/secondary-title&gt;&lt;/titles&gt;&lt;periodical&gt;&lt;full-title&gt;Water&lt;/full-title&gt;&lt;/periodical&gt;&lt;pages&gt;2451&lt;/pages&gt;&lt;volume&gt;11&lt;/volume&gt;&lt;number&gt;12&lt;/number&gt;&lt;dates&gt;&lt;year&gt;2019&lt;/year&gt;&lt;/dates&gt;&lt;urls&gt;&lt;/urls&gt;&lt;/record&gt;&lt;/Cite&gt;&lt;/EndNote&gt;</w:instrText>
      </w:r>
      <w:r w:rsidR="00DC02DF">
        <w:fldChar w:fldCharType="separate"/>
      </w:r>
      <w:r w:rsidR="00DC02DF">
        <w:rPr>
          <w:noProof/>
        </w:rPr>
        <w:t>(Roche</w:t>
      </w:r>
      <w:r w:rsidR="00DC02DF" w:rsidRPr="00DC02DF">
        <w:rPr>
          <w:i/>
          <w:noProof/>
        </w:rPr>
        <w:t xml:space="preserve"> et al.</w:t>
      </w:r>
      <w:r w:rsidR="00DC02DF">
        <w:rPr>
          <w:noProof/>
        </w:rPr>
        <w:t xml:space="preserve"> 2013; Xu</w:t>
      </w:r>
      <w:r w:rsidR="00DC02DF" w:rsidRPr="00DC02DF">
        <w:rPr>
          <w:i/>
          <w:noProof/>
        </w:rPr>
        <w:t xml:space="preserve"> et al.</w:t>
      </w:r>
      <w:r w:rsidR="00DC02DF">
        <w:rPr>
          <w:noProof/>
        </w:rPr>
        <w:t xml:space="preserve"> 2019)</w:t>
      </w:r>
      <w:r w:rsidR="00DC02DF">
        <w:fldChar w:fldCharType="end"/>
      </w:r>
      <w:r w:rsidR="0087762C">
        <w:t xml:space="preserve">, or </w:t>
      </w:r>
      <w:r w:rsidR="0060293C">
        <w:t xml:space="preserve">can undergo short escalations due to </w:t>
      </w:r>
      <w:r w:rsidR="003268EB">
        <w:t>rain events</w:t>
      </w:r>
      <w:r w:rsidR="008455A6">
        <w:t xml:space="preserve"> that flush bacteria into streams</w:t>
      </w:r>
      <w:r w:rsidR="00E11913">
        <w:t xml:space="preserve"> or resuspend bacteria from stream sediments</w:t>
      </w:r>
      <w:r w:rsidR="008455A6">
        <w:t xml:space="preserve"> </w:t>
      </w:r>
      <w:r w:rsidR="008455A6">
        <w:fldChar w:fldCharType="begin"/>
      </w:r>
      <w:r w:rsidR="00E11913">
        <w:instrText xml:space="preserve"> ADDIN EN.CITE &lt;EndNote&gt;&lt;Cite&gt;&lt;Author&gt;Cha&lt;/Author&gt;&lt;Year&gt;2016&lt;/Year&gt;&lt;RecNum&gt;22605&lt;/RecNum&gt;&lt;DisplayText&gt;(Pachepsky &amp;amp; Shelton 2011; Cha&lt;style face="italic"&gt; et al.&lt;/style&gt; 2016)&lt;/DisplayText&gt;&lt;record&gt;&lt;rec-number&gt;22605&lt;/rec-number&gt;&lt;foreign-keys&gt;&lt;key app="EN" db-id="9azvdptwtsev5be2wd9xwz0420tss0f2etpp" timestamp="1603499023"&gt;22605&lt;/key&gt;&lt;/foreign-keys&gt;&lt;ref-type name="Journal Article"&gt;17&lt;/ref-type&gt;&lt;contributors&gt;&lt;authors&gt;&lt;author&gt;Cha, YoonKyung&lt;/author&gt;&lt;author&gt;Park, Mi-Hyun&lt;/author&gt;&lt;author&gt;Lee, Sang-Hyup&lt;/author&gt;&lt;author&gt;Kim, Joon Ha&lt;/author&gt;&lt;author&gt;Cho, Kyung Hwa&lt;/author&gt;&lt;/authors&gt;&lt;/contributors&gt;&lt;titles&gt;&lt;title&gt;Modeling spatiotemporal bacterial variability with meteorological and watershed land-use characteristics&lt;/title&gt;&lt;secondary-title&gt;Water Research&lt;/secondary-title&gt;&lt;/titles&gt;&lt;periodical&gt;&lt;full-title&gt;water research&lt;/full-title&gt;&lt;/periodical&gt;&lt;pages&gt;306-315&lt;/pages&gt;&lt;volume&gt;100&lt;/volume&gt;&lt;dates&gt;&lt;year&gt;2016&lt;/year&gt;&lt;/dates&gt;&lt;isbn&gt;0043-1354&lt;/isbn&gt;&lt;urls&gt;&lt;/urls&gt;&lt;/record&gt;&lt;/Cite&gt;&lt;Cite&gt;&lt;Author&gt;Pachepsky&lt;/Author&gt;&lt;Year&gt;2011&lt;/Year&gt;&lt;RecNum&gt;22615&lt;/RecNum&gt;&lt;record&gt;&lt;rec-number&gt;22615&lt;/rec-number&gt;&lt;foreign-keys&gt;&lt;key app="EN" db-id="9azvdptwtsev5be2wd9xwz0420tss0f2etpp" timestamp="1604024901"&gt;22615&lt;/key&gt;&lt;/foreign-keys&gt;&lt;ref-type name="Journal Article"&gt;17&lt;/ref-type&gt;&lt;contributors&gt;&lt;authors&gt;&lt;author&gt;Pachepsky, YA&lt;/author&gt;&lt;author&gt;Shelton, DR&lt;/author&gt;&lt;/authors&gt;&lt;/contributors&gt;&lt;titles&gt;&lt;title&gt;Escherichia coli and fecal coliforms in freshwater and estuarine sediments&lt;/title&gt;&lt;secondary-title&gt;Critical Reviews in Environmental Science and Technology&lt;/secondary-title&gt;&lt;/titles&gt;&lt;periodical&gt;&lt;full-title&gt;Critical reviews in environmental science and technology&lt;/full-title&gt;&lt;/periodical&gt;&lt;pages&gt;1067-1110&lt;/pages&gt;&lt;volume&gt;41&lt;/volume&gt;&lt;number&gt;12&lt;/number&gt;&lt;dates&gt;&lt;year&gt;2011&lt;/year&gt;&lt;/dates&gt;&lt;isbn&gt;1064-3389&lt;/isbn&gt;&lt;urls&gt;&lt;/urls&gt;&lt;/record&gt;&lt;/Cite&gt;&lt;/EndNote&gt;</w:instrText>
      </w:r>
      <w:r w:rsidR="008455A6">
        <w:fldChar w:fldCharType="separate"/>
      </w:r>
      <w:r w:rsidR="00E11913">
        <w:rPr>
          <w:noProof/>
        </w:rPr>
        <w:t>(Pachepsky &amp; Shelton 2011; Cha</w:t>
      </w:r>
      <w:r w:rsidR="00E11913" w:rsidRPr="00E11913">
        <w:rPr>
          <w:i/>
          <w:noProof/>
        </w:rPr>
        <w:t xml:space="preserve"> et al.</w:t>
      </w:r>
      <w:r w:rsidR="00E11913">
        <w:rPr>
          <w:noProof/>
        </w:rPr>
        <w:t xml:space="preserve"> 2016)</w:t>
      </w:r>
      <w:r w:rsidR="008455A6">
        <w:fldChar w:fldCharType="end"/>
      </w:r>
      <w:r w:rsidR="00945342">
        <w:t>. T</w:t>
      </w:r>
      <w:r w:rsidR="006B033A">
        <w:t>hese processes</w:t>
      </w:r>
      <w:r w:rsidR="00945342">
        <w:t>, however,</w:t>
      </w:r>
      <w:r w:rsidR="006B033A">
        <w:t xml:space="preserve"> do not </w:t>
      </w:r>
      <w:r w:rsidR="00802C71">
        <w:t xml:space="preserve">explain </w:t>
      </w:r>
      <w:r w:rsidR="006B033A">
        <w:t xml:space="preserve">the </w:t>
      </w:r>
      <w:r w:rsidR="0060293C">
        <w:t xml:space="preserve">hump-shaped </w:t>
      </w:r>
      <w:r w:rsidR="006B033A">
        <w:t xml:space="preserve">pattern </w:t>
      </w:r>
      <w:r w:rsidR="00945342">
        <w:t xml:space="preserve">in </w:t>
      </w:r>
      <w:r w:rsidR="00945342" w:rsidRPr="00945342">
        <w:rPr>
          <w:i/>
          <w:iCs/>
        </w:rPr>
        <w:t>E. coli</w:t>
      </w:r>
      <w:r w:rsidR="00945342">
        <w:t xml:space="preserve"> concentration that </w:t>
      </w:r>
      <w:r w:rsidR="00735113">
        <w:t xml:space="preserve">we observed between May and October. </w:t>
      </w:r>
      <w:r w:rsidR="006B033A">
        <w:t>Alternatively,</w:t>
      </w:r>
      <w:r w:rsidR="007A60E8">
        <w:t xml:space="preserve"> a </w:t>
      </w:r>
      <w:r w:rsidR="009D750B">
        <w:t xml:space="preserve">growing number of studies </w:t>
      </w:r>
      <w:r w:rsidR="00FF30BC">
        <w:t>examining</w:t>
      </w:r>
      <w:r w:rsidR="00F7377F">
        <w:t xml:space="preserve"> climate </w:t>
      </w:r>
      <w:r w:rsidR="0060712C">
        <w:t>ef</w:t>
      </w:r>
      <w:r w:rsidR="007761DB">
        <w:t>fect</w:t>
      </w:r>
      <w:r w:rsidR="0060712C">
        <w:t>s on</w:t>
      </w:r>
      <w:r w:rsidR="00F7377F">
        <w:t xml:space="preserve"> water quality</w:t>
      </w:r>
      <w:r w:rsidR="00560AFE">
        <w:t xml:space="preserve"> </w:t>
      </w:r>
      <w:r w:rsidR="006B033A">
        <w:t xml:space="preserve">have found </w:t>
      </w:r>
      <w:r w:rsidR="006B033A" w:rsidRPr="00B7486B">
        <w:rPr>
          <w:i/>
          <w:iCs/>
        </w:rPr>
        <w:t xml:space="preserve">E. coli </w:t>
      </w:r>
      <w:r w:rsidR="006B033A">
        <w:t xml:space="preserve">levels in streams and other waterbodies are correlated with ambient air temperature </w:t>
      </w:r>
      <w:r w:rsidR="00756BA5">
        <w:fldChar w:fldCharType="begin"/>
      </w:r>
      <w:r w:rsidR="00C816E4">
        <w:instrText xml:space="preserve"> ADDIN EN.CITE &lt;EndNote&gt;&lt;Cite&gt;&lt;Author&gt;Whitman&lt;/Author&gt;&lt;Year&gt;2008&lt;/Year&gt;&lt;RecNum&gt;22603&lt;/RecNum&gt;&lt;DisplayText&gt;(Whitman &amp;amp; Nevers 2008; Xu&lt;style face="italic"&gt; et al.&lt;/style&gt; 2019)&lt;/DisplayText&gt;&lt;record&gt;&lt;rec-number&gt;22603&lt;/rec-number&gt;&lt;foreign-keys&gt;&lt;key app="EN" db-id="9azvdptwtsev5be2wd9xwz0420tss0f2etpp" timestamp="1603498484"&gt;22603&lt;/key&gt;&lt;/foreign-keys&gt;&lt;ref-type name="Journal Article"&gt;17&lt;/ref-type&gt;&lt;contributors&gt;&lt;authors&gt;&lt;author&gt;Whitman, Richard L&lt;/author&gt;&lt;author&gt;Nevers, Meredith B&lt;/author&gt;&lt;/authors&gt;&lt;/contributors&gt;&lt;titles&gt;&lt;title&gt;&lt;style face="normal" font="default" size="100%"&gt;Summer &lt;/style&gt;&lt;style face="italic" font="default" size="100%"&gt;E. coli&lt;/style&gt;&lt;style face="normal" font="default" size="100%"&gt; patterns and responses along 23 Chicago beaches&lt;/style&gt;&lt;/title&gt;&lt;secondary-title&gt;Environmental Science &amp;amp; Technology&lt;/secondary-title&gt;&lt;/titles&gt;&lt;periodical&gt;&lt;full-title&gt;Environmental science &amp;amp; technology&lt;/full-title&gt;&lt;/periodical&gt;&lt;pages&gt;9217-9224&lt;/pages&gt;&lt;volume&gt;42&lt;/volume&gt;&lt;number&gt;24&lt;/number&gt;&lt;dates&gt;&lt;year&gt;2008&lt;/year&gt;&lt;/dates&gt;&lt;isbn&gt;0013-936X&lt;/isbn&gt;&lt;urls&gt;&lt;/urls&gt;&lt;/record&gt;&lt;/Cite&gt;&lt;Cite&gt;&lt;Author&gt;Xu&lt;/Author&gt;&lt;Year&gt;2019&lt;/Year&gt;&lt;RecNum&gt;22608&lt;/RecNum&gt;&lt;record&gt;&lt;rec-number&gt;22608&lt;/rec-number&gt;&lt;foreign-keys&gt;&lt;key app="EN" db-id="9azvdptwtsev5be2wd9xwz0420tss0f2etpp" timestamp="1603500802"&gt;22608&lt;/key&gt;&lt;/foreign-keys&gt;&lt;ref-type name="Journal Article"&gt;17&lt;/ref-type&gt;&lt;contributors&gt;&lt;authors&gt;&lt;author&gt;Xu, Kaifeng&lt;/author&gt;&lt;author&gt;Valeo, Caterina&lt;/author&gt;&lt;author&gt;He, Jianxun&lt;/author&gt;&lt;author&gt;Xu, Zhiying&lt;/author&gt;&lt;/authors&gt;&lt;/contributors&gt;&lt;titles&gt;&lt;title&gt;Climate and land use influences on bacteria levels in stormwater&lt;/title&gt;&lt;secondary-title&gt;Water&lt;/secondary-title&gt;&lt;/titles&gt;&lt;periodical&gt;&lt;full-title&gt;Water&lt;/full-title&gt;&lt;/periodical&gt;&lt;pages&gt;2451&lt;/pages&gt;&lt;volume&gt;11&lt;/volume&gt;&lt;number&gt;12&lt;/number&gt;&lt;dates&gt;&lt;year&gt;2019&lt;/year&gt;&lt;/dates&gt;&lt;urls&gt;&lt;/urls&gt;&lt;/record&gt;&lt;/Cite&gt;&lt;/EndNote&gt;</w:instrText>
      </w:r>
      <w:r w:rsidR="00756BA5">
        <w:fldChar w:fldCharType="separate"/>
      </w:r>
      <w:r w:rsidR="00C816E4">
        <w:rPr>
          <w:noProof/>
        </w:rPr>
        <w:t>(Whitman &amp; Nevers 2008; Xu</w:t>
      </w:r>
      <w:r w:rsidR="00C816E4" w:rsidRPr="00C816E4">
        <w:rPr>
          <w:i/>
          <w:noProof/>
        </w:rPr>
        <w:t xml:space="preserve"> et al.</w:t>
      </w:r>
      <w:r w:rsidR="00C816E4">
        <w:rPr>
          <w:noProof/>
        </w:rPr>
        <w:t xml:space="preserve"> 2019)</w:t>
      </w:r>
      <w:r w:rsidR="00756BA5">
        <w:fldChar w:fldCharType="end"/>
      </w:r>
      <w:r w:rsidR="006B033A">
        <w:t>. M</w:t>
      </w:r>
      <w:r w:rsidR="00F46DA1">
        <w:t>aximum</w:t>
      </w:r>
      <w:r w:rsidR="00B1716A">
        <w:t xml:space="preserve"> bacterial</w:t>
      </w:r>
      <w:r w:rsidR="002F0145">
        <w:t xml:space="preserve"> concentrations </w:t>
      </w:r>
      <w:r w:rsidR="00B7486B">
        <w:t>occur</w:t>
      </w:r>
      <w:r w:rsidR="002F0145">
        <w:t xml:space="preserve"> during the warmest part of the year</w:t>
      </w:r>
      <w:r w:rsidR="00BB7F08">
        <w:t xml:space="preserve"> </w:t>
      </w:r>
      <w:r w:rsidR="00BB7F08">
        <w:fldChar w:fldCharType="begin"/>
      </w:r>
      <w:r w:rsidR="00BB7F08">
        <w:instrText xml:space="preserve"> ADDIN EN.CITE &lt;EndNote&gt;&lt;Cite&gt;&lt;Author&gt;Cha&lt;/Author&gt;&lt;Year&gt;2016&lt;/Year&gt;&lt;RecNum&gt;22605&lt;/RecNum&gt;&lt;DisplayText&gt;(Cha&lt;style face="italic"&gt; et al.&lt;/style&gt; 2016)&lt;/DisplayText&gt;&lt;record&gt;&lt;rec-number&gt;22605&lt;/rec-number&gt;&lt;foreign-keys&gt;&lt;key app="EN" db-id="9azvdptwtsev5be2wd9xwz0420tss0f2etpp" timestamp="1603499023"&gt;22605&lt;/key&gt;&lt;/foreign-keys&gt;&lt;ref-type name="Journal Article"&gt;17&lt;/ref-type&gt;&lt;contributors&gt;&lt;authors&gt;&lt;author&gt;Cha, YoonKyung&lt;/author&gt;&lt;author&gt;Park, Mi-Hyun&lt;/author&gt;&lt;author&gt;Lee, Sang-Hyup&lt;/author&gt;&lt;author&gt;Kim, Joon Ha&lt;/author&gt;&lt;author&gt;Cho, Kyung Hwa&lt;/author&gt;&lt;/authors&gt;&lt;/contributors&gt;&lt;titles&gt;&lt;title&gt;Modeling spatiotemporal bacterial variability with meteorological and watershed land-use characteristics&lt;/title&gt;&lt;secondary-title&gt;Water Research&lt;/secondary-title&gt;&lt;/titles&gt;&lt;periodical&gt;&lt;full-title&gt;water research&lt;/full-title&gt;&lt;/periodical&gt;&lt;pages&gt;306-315&lt;/pages&gt;&lt;volume&gt;100&lt;/volume&gt;&lt;dates&gt;&lt;year&gt;2016&lt;/year&gt;&lt;/dates&gt;&lt;isbn&gt;0043-1354&lt;/isbn&gt;&lt;urls&gt;&lt;/urls&gt;&lt;/record&gt;&lt;/Cite&gt;&lt;/EndNote&gt;</w:instrText>
      </w:r>
      <w:r w:rsidR="00BB7F08">
        <w:fldChar w:fldCharType="separate"/>
      </w:r>
      <w:r w:rsidR="00BB7F08">
        <w:rPr>
          <w:noProof/>
        </w:rPr>
        <w:t>(Cha</w:t>
      </w:r>
      <w:r w:rsidR="00BB7F08" w:rsidRPr="00BB7F08">
        <w:rPr>
          <w:i/>
          <w:noProof/>
        </w:rPr>
        <w:t xml:space="preserve"> et al.</w:t>
      </w:r>
      <w:r w:rsidR="00BB7F08">
        <w:rPr>
          <w:noProof/>
        </w:rPr>
        <w:t xml:space="preserve"> 2016)</w:t>
      </w:r>
      <w:r w:rsidR="00BB7F08">
        <w:fldChar w:fldCharType="end"/>
      </w:r>
      <w:r w:rsidR="007000A1">
        <w:t xml:space="preserve">, potentially driven by the ability of </w:t>
      </w:r>
      <w:r w:rsidR="007000A1" w:rsidRPr="00B7486B">
        <w:rPr>
          <w:i/>
          <w:iCs/>
        </w:rPr>
        <w:t>E. coli</w:t>
      </w:r>
      <w:r w:rsidR="007000A1">
        <w:t xml:space="preserve"> to reproduce rapidly</w:t>
      </w:r>
      <w:r w:rsidR="00C816E4">
        <w:t xml:space="preserve"> </w:t>
      </w:r>
      <w:r w:rsidR="007000A1">
        <w:t>in warmer waters</w:t>
      </w:r>
      <w:r w:rsidR="00BB7F08">
        <w:t xml:space="preserve"> (</w:t>
      </w:r>
      <w:r w:rsidR="00C816E4">
        <w:t>e.g., 20ºC)</w:t>
      </w:r>
      <w:r w:rsidR="007000A1">
        <w:t xml:space="preserve"> </w:t>
      </w:r>
      <w:r w:rsidR="00C816E4">
        <w:fldChar w:fldCharType="begin"/>
      </w:r>
      <w:r w:rsidR="00C816E4">
        <w:instrText xml:space="preserve"> ADDIN EN.CITE &lt;EndNote&gt;&lt;Cite&gt;&lt;Author&gt;Guber&lt;/Author&gt;&lt;Year&gt;2015&lt;/Year&gt;&lt;RecNum&gt;22607&lt;/RecNum&gt;&lt;DisplayText&gt;(Guber&lt;style face="italic"&gt; et al.&lt;/style&gt; 2015)&lt;/DisplayText&gt;&lt;record&gt;&lt;rec-number&gt;22607&lt;/rec-number&gt;&lt;foreign-keys&gt;&lt;key app="EN" db-id="9azvdptwtsev5be2wd9xwz0420tss0f2etpp" timestamp="1603500528"&gt;22607&lt;/key&gt;&lt;/foreign-keys&gt;&lt;ref-type name="Journal Article"&gt;17&lt;/ref-type&gt;&lt;contributors&gt;&lt;authors&gt;&lt;author&gt;Guber, Andrey K&lt;/author&gt;&lt;author&gt;Fry, Jessica&lt;/author&gt;&lt;author&gt;Ives, Rebecca L&lt;/author&gt;&lt;author&gt;Rose, Joan B&lt;/author&gt;&lt;/authors&gt;&lt;/contributors&gt;&lt;titles&gt;&lt;title&gt;Escherichia coli survival in, and release from, white-tailed deer feces&lt;/title&gt;&lt;secondary-title&gt;Applied and Environmental Microbiology&lt;/secondary-title&gt;&lt;/titles&gt;&lt;periodical&gt;&lt;full-title&gt;Applied and Environmental Microbiology&lt;/full-title&gt;&lt;/periodical&gt;&lt;pages&gt;1168-1176&lt;/pages&gt;&lt;volume&gt;81&lt;/volume&gt;&lt;number&gt;3&lt;/number&gt;&lt;dates&gt;&lt;year&gt;2015&lt;/year&gt;&lt;/dates&gt;&lt;isbn&gt;0099-2240&lt;/isbn&gt;&lt;urls&gt;&lt;/urls&gt;&lt;/record&gt;&lt;/Cite&gt;&lt;/EndNote&gt;</w:instrText>
      </w:r>
      <w:r w:rsidR="00C816E4">
        <w:fldChar w:fldCharType="separate"/>
      </w:r>
      <w:r w:rsidR="00C816E4">
        <w:rPr>
          <w:noProof/>
        </w:rPr>
        <w:t>(Guber</w:t>
      </w:r>
      <w:r w:rsidR="00C816E4" w:rsidRPr="00C816E4">
        <w:rPr>
          <w:i/>
          <w:noProof/>
        </w:rPr>
        <w:t xml:space="preserve"> et al.</w:t>
      </w:r>
      <w:r w:rsidR="00C816E4">
        <w:rPr>
          <w:noProof/>
        </w:rPr>
        <w:t xml:space="preserve"> 2015)</w:t>
      </w:r>
      <w:r w:rsidR="00C816E4">
        <w:fldChar w:fldCharType="end"/>
      </w:r>
      <w:r w:rsidR="007000A1">
        <w:t xml:space="preserve">. </w:t>
      </w:r>
      <w:r w:rsidR="009B548C">
        <w:t xml:space="preserve">Adding additional inputs of </w:t>
      </w:r>
      <w:r w:rsidR="009B548C" w:rsidRPr="009B548C">
        <w:rPr>
          <w:i/>
          <w:iCs/>
        </w:rPr>
        <w:t>E. coli</w:t>
      </w:r>
      <w:r w:rsidR="009B548C">
        <w:t xml:space="preserve"> via cattle grazing during these warm </w:t>
      </w:r>
      <w:r w:rsidR="00E06362">
        <w:t xml:space="preserve">weather </w:t>
      </w:r>
      <w:r w:rsidR="009B548C">
        <w:t xml:space="preserve">windows when background levels of </w:t>
      </w:r>
      <w:r w:rsidR="009B548C" w:rsidRPr="009B548C">
        <w:rPr>
          <w:i/>
          <w:iCs/>
        </w:rPr>
        <w:t>E. coli</w:t>
      </w:r>
      <w:r w:rsidR="009B548C">
        <w:t xml:space="preserve"> are at their peak, likely increases the chance of surpassing regulatory water quality benchmarks.</w:t>
      </w:r>
    </w:p>
    <w:p w14:paraId="144E4057" w14:textId="77777777" w:rsidR="000922A6" w:rsidRDefault="000922A6" w:rsidP="00AE3883">
      <w:pPr>
        <w:outlineLvl w:val="0"/>
        <w:rPr>
          <w:b/>
        </w:rPr>
      </w:pPr>
    </w:p>
    <w:p w14:paraId="1C85F2CC" w14:textId="1F2F4F4E" w:rsidR="00EB73EF" w:rsidRPr="009F5885" w:rsidRDefault="005417D2" w:rsidP="009F5885">
      <w:pPr>
        <w:tabs>
          <w:tab w:val="left" w:pos="360"/>
        </w:tabs>
        <w:outlineLvl w:val="0"/>
        <w:rPr>
          <w:b/>
          <w:bCs/>
        </w:rPr>
      </w:pPr>
      <w:r>
        <w:rPr>
          <w:b/>
        </w:rPr>
        <w:t>Implications for management</w:t>
      </w:r>
    </w:p>
    <w:p w14:paraId="0BE09939" w14:textId="47418B99" w:rsidR="002C5BC3" w:rsidRDefault="00CA603E" w:rsidP="00825D5D">
      <w:pPr>
        <w:tabs>
          <w:tab w:val="left" w:pos="360"/>
        </w:tabs>
        <w:outlineLvl w:val="0"/>
      </w:pPr>
      <w:r>
        <w:t>O</w:t>
      </w:r>
      <w:r w:rsidR="00B7486B" w:rsidRPr="00825D5D">
        <w:t xml:space="preserve">ur results suggest that </w:t>
      </w:r>
      <w:r w:rsidR="009F5885" w:rsidRPr="00825D5D">
        <w:t>grazing duration and timing</w:t>
      </w:r>
      <w:r w:rsidR="00FA5F85" w:rsidRPr="00825D5D">
        <w:t xml:space="preserve"> </w:t>
      </w:r>
      <w:r w:rsidR="00F70F90">
        <w:t>can be used as tools to</w:t>
      </w:r>
      <w:r w:rsidR="009F5885" w:rsidRPr="00825D5D">
        <w:t xml:space="preserve"> balance livestock </w:t>
      </w:r>
      <w:r w:rsidR="009F5885" w:rsidRPr="00671A41">
        <w:t xml:space="preserve">production </w:t>
      </w:r>
      <w:r w:rsidR="006866A9" w:rsidRPr="00671A41">
        <w:t>with</w:t>
      </w:r>
      <w:r w:rsidR="009F5885" w:rsidRPr="00671A41">
        <w:t xml:space="preserve"> </w:t>
      </w:r>
      <w:r w:rsidR="006866A9" w:rsidRPr="00671A41">
        <w:t xml:space="preserve">rangeland </w:t>
      </w:r>
      <w:r w:rsidR="009F5885" w:rsidRPr="00671A41">
        <w:t xml:space="preserve">water quality </w:t>
      </w:r>
      <w:r w:rsidR="006866A9" w:rsidRPr="00671A41">
        <w:t>goals</w:t>
      </w:r>
      <w:r w:rsidR="009F5885" w:rsidRPr="00671A41">
        <w:t xml:space="preserve">. </w:t>
      </w:r>
      <w:r w:rsidR="00B7457F" w:rsidRPr="00671A41">
        <w:rPr>
          <w:color w:val="000000"/>
        </w:rPr>
        <w:t>We know of no other rangeland studies that include gradient</w:t>
      </w:r>
      <w:r w:rsidR="008348D9">
        <w:rPr>
          <w:color w:val="000000"/>
        </w:rPr>
        <w:t>s</w:t>
      </w:r>
      <w:r w:rsidR="00B7457F" w:rsidRPr="00671A41">
        <w:rPr>
          <w:color w:val="000000"/>
        </w:rPr>
        <w:t xml:space="preserve"> of grazing duration and timing to generate management options. Rather, m</w:t>
      </w:r>
      <w:r w:rsidR="00B7457F" w:rsidRPr="00671A41">
        <w:t>any studies only focus on cattle presence</w:t>
      </w:r>
      <w:r w:rsidR="00F70F90" w:rsidRPr="00671A41">
        <w:t>/</w:t>
      </w:r>
      <w:r w:rsidR="00B7457F" w:rsidRPr="00671A41">
        <w:t xml:space="preserve">absence or bin multiple types of rotation (i.e. different durations and timings) into a single </w:t>
      </w:r>
      <w:r w:rsidR="00825D5D" w:rsidRPr="00671A41">
        <w:t xml:space="preserve">‘rotational grazing’ </w:t>
      </w:r>
      <w:r w:rsidR="00F70F90" w:rsidRPr="00671A41">
        <w:t>treatment</w:t>
      </w:r>
      <w:r w:rsidR="00B7457F" w:rsidRPr="00671A41">
        <w:t xml:space="preserve"> </w:t>
      </w:r>
      <w:r w:rsidR="00B7457F" w:rsidRPr="00671A41">
        <w:fldChar w:fldCharType="begin"/>
      </w:r>
      <w:r w:rsidR="00B7457F" w:rsidRPr="00671A41">
        <w:instrText xml:space="preserve"> ADDIN EN.CITE &lt;EndNote&gt;&lt;Cite&gt;&lt;Author&gt;Briske&lt;/Author&gt;&lt;Year&gt;2008&lt;/Year&gt;&lt;RecNum&gt;22511&lt;/RecNum&gt;&lt;DisplayText&gt;(Briske&lt;style face="italic"&gt; et al.&lt;/style&gt; 2008; Briske&lt;style face="italic"&gt; et al.&lt;/style&gt; 2011)&lt;/DisplayText&gt;&lt;record&gt;&lt;rec-number&gt;22511&lt;/rec-number&gt;&lt;foreign-keys&gt;&lt;key app="EN" db-id="9azvdptwtsev5be2wd9xwz0420tss0f2etpp" timestamp="1532822497"&gt;22511&lt;/key&gt;&lt;/foreign-keys&gt;&lt;ref-type name="Journal Article"&gt;17&lt;/ref-type&gt;&lt;contributors&gt;&lt;authors&gt;&lt;author&gt;Briske, David D.&lt;/author&gt;&lt;author&gt;Derner, J. D.&lt;/author&gt;&lt;author&gt;Brown, J. R.&lt;/author&gt;&lt;author&gt;Fuhlendorf, Samuel D.&lt;/author&gt;&lt;author&gt;Teague, W. R.&lt;/author&gt;&lt;author&gt;Havstad, K. M.&lt;/author&gt;&lt;author&gt;Gillen, R. L.&lt;/author&gt;&lt;author&gt;Ash, A. J.&lt;/author&gt;&lt;author&gt;Willms, W. D.&lt;/author&gt;&lt;/authors&gt;&lt;/contributors&gt;&lt;titles&gt;&lt;title&gt;Rotational grazing on rangelands: reconciliation of perception and experimental evidence&lt;/title&gt;&lt;secondary-title&gt;Rangeland Ecology &amp;amp; Management&lt;/secondary-title&gt;&lt;/titles&gt;&lt;periodical&gt;&lt;full-title&gt;Rangeland Ecology &amp;amp; Management&lt;/full-title&gt;&lt;/periodical&gt;&lt;pages&gt;3-17&lt;/pages&gt;&lt;volume&gt;61&lt;/volume&gt;&lt;dates&gt;&lt;year&gt;2008&lt;/year&gt;&lt;/dates&gt;&lt;urls&gt;&lt;/urls&gt;&lt;/record&gt;&lt;/Cite&gt;&lt;Cite&gt;&lt;Author&gt;Briske&lt;/Author&gt;&lt;Year&gt;2011&lt;/Year&gt;&lt;RecNum&gt;22496&lt;/RecNum&gt;&lt;record&gt;&lt;rec-number&gt;22496&lt;/rec-number&gt;&lt;foreign-keys&gt;&lt;key app="EN" db-id="9azvdptwtsev5be2wd9xwz0420tss0f2etpp" timestamp="1527616797"&gt;22496&lt;/key&gt;&lt;/foreign-keys&gt;&lt;ref-type name="Book Section"&gt;5&lt;/ref-type&gt;&lt;contributors&gt;&lt;authors&gt;&lt;author&gt;Briske, David D.&lt;/author&gt;&lt;author&gt;Derner, J. D.&lt;/author&gt;&lt;author&gt;Milchunas, D. G.&lt;/author&gt;&lt;author&gt;Tate, Ken W.&lt;/author&gt;&lt;/authors&gt;&lt;secondary-authors&gt;&lt;author&gt;Briske, David D.&lt;/author&gt;&lt;/secondary-authors&gt;&lt;/contributors&gt;&lt;titles&gt;&lt;title&gt;An evidence-based assessment  of prescribed grazing practices&lt;/title&gt;&lt;secondary-title&gt;Conservation Benefits of Rangeland Practices:  Assessment, Recommendations, and Knowledge Gaps&lt;/secondary-title&gt;&lt;/titles&gt;&lt;pages&gt;22-74&lt;/pages&gt;&lt;dates&gt;&lt;year&gt;2011&lt;/year&gt;&lt;/dates&gt;&lt;pub-location&gt;Lawrence, KS&lt;/pub-location&gt;&lt;publisher&gt;Allen Press&lt;/publisher&gt;&lt;urls&gt;&lt;/urls&gt;&lt;/record&gt;&lt;/Cite&gt;&lt;/EndNote&gt;</w:instrText>
      </w:r>
      <w:r w:rsidR="00B7457F" w:rsidRPr="00671A41">
        <w:fldChar w:fldCharType="separate"/>
      </w:r>
      <w:r w:rsidR="00B7457F" w:rsidRPr="00671A41">
        <w:rPr>
          <w:noProof/>
        </w:rPr>
        <w:t>(Briske</w:t>
      </w:r>
      <w:r w:rsidR="00B7457F" w:rsidRPr="00671A41">
        <w:rPr>
          <w:i/>
          <w:noProof/>
        </w:rPr>
        <w:t xml:space="preserve"> et al.</w:t>
      </w:r>
      <w:r w:rsidR="00B7457F" w:rsidRPr="00671A41">
        <w:rPr>
          <w:noProof/>
        </w:rPr>
        <w:t xml:space="preserve"> 2008; Briske</w:t>
      </w:r>
      <w:r w:rsidR="00B7457F" w:rsidRPr="00671A41">
        <w:rPr>
          <w:i/>
          <w:noProof/>
        </w:rPr>
        <w:t xml:space="preserve"> et al.</w:t>
      </w:r>
      <w:r w:rsidR="00B7457F" w:rsidRPr="00671A41">
        <w:rPr>
          <w:noProof/>
        </w:rPr>
        <w:t xml:space="preserve"> 2011)</w:t>
      </w:r>
      <w:r w:rsidR="00B7457F" w:rsidRPr="00671A41">
        <w:fldChar w:fldCharType="end"/>
      </w:r>
      <w:r w:rsidR="00B7457F" w:rsidRPr="00671A41">
        <w:t xml:space="preserve">. Such approaches prevent managers and researchers from understanding how cattle grazing in general, and more specifically the individual elements of rotational grazing </w:t>
      </w:r>
      <w:r w:rsidR="00825D5D" w:rsidRPr="00671A41">
        <w:t xml:space="preserve">– </w:t>
      </w:r>
      <w:r w:rsidR="00B7457F" w:rsidRPr="00671A41">
        <w:t>duration</w:t>
      </w:r>
      <w:r w:rsidR="00825D5D" w:rsidRPr="00671A41">
        <w:t xml:space="preserve"> and</w:t>
      </w:r>
      <w:r w:rsidR="00B7457F" w:rsidRPr="00671A41">
        <w:t xml:space="preserve"> timing</w:t>
      </w:r>
      <w:r w:rsidR="00825D5D" w:rsidRPr="00671A41">
        <w:t xml:space="preserve"> -- </w:t>
      </w:r>
      <w:r w:rsidR="00B7457F" w:rsidRPr="00671A41">
        <w:t xml:space="preserve">might alter ecosystem processes and alleviate </w:t>
      </w:r>
      <w:r w:rsidR="00F70F90" w:rsidRPr="00671A41">
        <w:t>ecosystem service</w:t>
      </w:r>
      <w:r w:rsidR="00B7457F" w:rsidRPr="00671A41">
        <w:t xml:space="preserve"> tradeoffs.</w:t>
      </w:r>
      <w:r w:rsidR="00825D5D" w:rsidRPr="00671A41">
        <w:t xml:space="preserve"> R</w:t>
      </w:r>
      <w:r w:rsidR="00192992" w:rsidRPr="00671A41">
        <w:t>angeland</w:t>
      </w:r>
      <w:r w:rsidR="00192992">
        <w:t xml:space="preserve"> r</w:t>
      </w:r>
      <w:r w:rsidR="00192992" w:rsidRPr="00C60B43">
        <w:t xml:space="preserve">iparian areas not only provide </w:t>
      </w:r>
      <w:r w:rsidR="00192992">
        <w:t xml:space="preserve">clean water, but also support a suite of additional services including water storage </w:t>
      </w:r>
      <w:r w:rsidR="00192992">
        <w:fldChar w:fldCharType="begin"/>
      </w:r>
      <w:r w:rsidR="00192992">
        <w:instrText xml:space="preserve"> ADDIN EN.CITE &lt;EndNote&gt;&lt;Cite&gt;&lt;Author&gt;Kauffman&lt;/Author&gt;&lt;Year&gt;2004&lt;/Year&gt;&lt;RecNum&gt;22567&lt;/RecNum&gt;&lt;DisplayText&gt;(Kauffman, Thorpe &amp;amp; Brookshire 2004)&lt;/DisplayText&gt;&lt;record&gt;&lt;rec-number&gt;22567&lt;/rec-number&gt;&lt;foreign-keys&gt;&lt;key app="EN" db-id="9azvdptwtsev5be2wd9xwz0420tss0f2etpp" timestamp="1565204010"&gt;22567&lt;/key&gt;&lt;/foreign-keys&gt;&lt;ref-type name="Journal Article"&gt;17&lt;/ref-type&gt;&lt;contributors&gt;&lt;authors&gt;&lt;author&gt;Kauffman, J Boone&lt;/author&gt;&lt;author&gt;Thorpe, Andrea S&lt;/author&gt;&lt;author&gt;Brookshire, EN Jack&lt;/author&gt;&lt;/authors&gt;&lt;/contributors&gt;&lt;titles&gt;&lt;title&gt;Livestock exclusion and belowground ecosystem responses in riparian meadows of eastern Oregon&lt;/title&gt;&lt;secondary-title&gt;Ecological Applications&lt;/secondary-title&gt;&lt;/titles&gt;&lt;periodical&gt;&lt;full-title&gt;Ecological Applications&lt;/full-title&gt;&lt;/periodical&gt;&lt;pages&gt;1671-1679&lt;/pages&gt;&lt;volume&gt;14&lt;/volume&gt;&lt;number&gt;6&lt;/number&gt;&lt;dates&gt;&lt;year&gt;2004&lt;/year&gt;&lt;/dates&gt;&lt;isbn&gt;1939-5582&lt;/isbn&gt;&lt;urls&gt;&lt;/urls&gt;&lt;/record&gt;&lt;/Cite&gt;&lt;/EndNote&gt;</w:instrText>
      </w:r>
      <w:r w:rsidR="00192992">
        <w:fldChar w:fldCharType="separate"/>
      </w:r>
      <w:r w:rsidR="00192992">
        <w:rPr>
          <w:noProof/>
        </w:rPr>
        <w:t>(Kauffman, Thorpe &amp; Brookshire 2004)</w:t>
      </w:r>
      <w:r w:rsidR="00192992">
        <w:fldChar w:fldCharType="end"/>
      </w:r>
      <w:r w:rsidR="00192992" w:rsidRPr="00777551">
        <w:t xml:space="preserve">, habitat for fish and other wildlife </w:t>
      </w:r>
      <w:r w:rsidR="00192992" w:rsidRPr="00777551">
        <w:fldChar w:fldCharType="begin"/>
      </w:r>
      <w:r w:rsidR="00192992">
        <w:instrText xml:space="preserve"> ADDIN EN.CITE &lt;EndNote&gt;&lt;Cite&gt;&lt;Author&gt;Bouwes&lt;/Author&gt;&lt;Year&gt;2016&lt;/Year&gt;&lt;RecNum&gt;22428&lt;/RecNum&gt;&lt;DisplayText&gt;(Bouwes&lt;style face="italic"&gt; et al.&lt;/style&gt; 2016)&lt;/DisplayText&gt;&lt;record&gt;&lt;rec-number&gt;22428&lt;/rec-number&gt;&lt;foreign-keys&gt;&lt;key app="EN" db-id="9azvdptwtsev5be2wd9xwz0420tss0f2etpp" timestamp="1503431024"&gt;22428&lt;/key&gt;&lt;/foreign-keys&gt;&lt;ref-type name="Journal Article"&gt;17&lt;/ref-type&gt;&lt;contributors&gt;&lt;authors&gt;&lt;author&gt;Bouwes, Nicolaas&lt;/author&gt;&lt;author&gt;Weber, Nicholas&lt;/author&gt;&lt;author&gt;Jordan, Chris E.&lt;/author&gt;&lt;author&gt;Saunders, W. Carl&lt;/author&gt;&lt;author&gt;Tattam, Ian A.&lt;/author&gt;&lt;author&gt;Volk, Carol&lt;/author&gt;&lt;author&gt;Wheaton, Joseph M.&lt;/author&gt;&lt;author&gt;Pollock, Michael M.&lt;/author&gt;&lt;/authors&gt;&lt;/contributors&gt;&lt;titles&gt;&lt;title&gt;Ecosystem experiment reveals benefits of natural and simulated beaver dams to a threatened population of steelhead (Oncorhynchus mykiss)&lt;/title&gt;&lt;secondary-title&gt;Scientific Reports&lt;/secondary-title&gt;&lt;/titles&gt;&lt;periodical&gt;&lt;full-title&gt;Scientific Reports&lt;/full-title&gt;&lt;/periodical&gt;&lt;pages&gt;28581&lt;/pages&gt;&lt;volume&gt;6&lt;/volume&gt;&lt;dates&gt;&lt;year&gt;2016&lt;/year&gt;&lt;pub-dates&gt;&lt;date&gt;07/04/online&lt;/date&gt;&lt;/pub-dates&gt;&lt;/dates&gt;&lt;work-type&gt;Article&lt;/work-type&gt;&lt;urls&gt;&lt;related-urls&gt;&lt;url&gt;http://dx.doi.org/10.1038/srep28581&lt;/url&gt;&lt;/related-urls&gt;&lt;/urls&gt;&lt;electronic-resource-num&gt;10.1038/srep28581&amp;#xD;https://www.nature.com/articles/srep28581#supplementary-information&lt;/electronic-resource-num&gt;&lt;/record&gt;&lt;/Cite&gt;&lt;/EndNote&gt;</w:instrText>
      </w:r>
      <w:r w:rsidR="00192992" w:rsidRPr="00777551">
        <w:fldChar w:fldCharType="separate"/>
      </w:r>
      <w:r w:rsidR="00192992" w:rsidRPr="00777551">
        <w:rPr>
          <w:noProof/>
        </w:rPr>
        <w:t>(Bouwes</w:t>
      </w:r>
      <w:r w:rsidR="00192992" w:rsidRPr="00777551">
        <w:rPr>
          <w:i/>
          <w:noProof/>
        </w:rPr>
        <w:t xml:space="preserve"> et al.</w:t>
      </w:r>
      <w:r w:rsidR="00192992" w:rsidRPr="00777551">
        <w:rPr>
          <w:noProof/>
        </w:rPr>
        <w:t xml:space="preserve"> 2016)</w:t>
      </w:r>
      <w:r w:rsidR="00192992" w:rsidRPr="00777551">
        <w:fldChar w:fldCharType="end"/>
      </w:r>
      <w:r w:rsidR="00192992" w:rsidRPr="00777551">
        <w:t xml:space="preserve">, and recreational opportunities </w:t>
      </w:r>
      <w:r w:rsidR="00192992" w:rsidRPr="00777551">
        <w:fldChar w:fldCharType="begin"/>
      </w:r>
      <w:r w:rsidR="00192992" w:rsidRPr="00777551">
        <w:instrText xml:space="preserve"> ADDIN EN.CITE &lt;EndNote&gt;&lt;Cite&gt;&lt;Author&gt;Yahdjian&lt;/Author&gt;&lt;Year&gt;2015&lt;/Year&gt;&lt;RecNum&gt;22504&lt;/RecNum&gt;&lt;DisplayText&gt;(Yahdjian, Sala &amp;amp; Havstad 2015)&lt;/DisplayText&gt;&lt;record&gt;&lt;rec-number&gt;22504&lt;/rec-number&gt;&lt;foreign-keys&gt;&lt;key app="EN" db-id="9azvdptwtsev5be2wd9xwz0420tss0f2etpp" timestamp="1528500462"&gt;22504&lt;/key&gt;&lt;/foreign-keys&gt;&lt;ref-type name="Journal Article"&gt;17&lt;/ref-type&gt;&lt;contributors&gt;&lt;authors&gt;&lt;author&gt;Yahdjian, Laura&lt;/author&gt;&lt;author&gt;Sala, Osvaldo E.&lt;/author&gt;&lt;author&gt;Havstad, Kris M.&lt;/author&gt;&lt;/authors&gt;&lt;/contributors&gt;&lt;titles&gt;&lt;title&gt;Rangeland ecosystem services: shifting focus from supply to reconcililng supply and demand&lt;/title&gt;&lt;secondary-title&gt;Fronteers in Ecology and the Environment&lt;/secondary-title&gt;&lt;/titles&gt;&lt;periodical&gt;&lt;full-title&gt;Fronteers in Ecology and the Environment&lt;/full-title&gt;&lt;/periodical&gt;&lt;pages&gt;44-51&lt;/pages&gt;&lt;volume&gt;13&lt;/volume&gt;&lt;number&gt;1&lt;/number&gt;&lt;dates&gt;&lt;year&gt;2015&lt;/year&gt;&lt;/dates&gt;&lt;urls&gt;&lt;/urls&gt;&lt;/record&gt;&lt;/Cite&gt;&lt;/EndNote&gt;</w:instrText>
      </w:r>
      <w:r w:rsidR="00192992" w:rsidRPr="00777551">
        <w:fldChar w:fldCharType="separate"/>
      </w:r>
      <w:r w:rsidR="00192992" w:rsidRPr="00777551">
        <w:rPr>
          <w:noProof/>
        </w:rPr>
        <w:t>(Yahdjian, Sala &amp; Havstad 2015)</w:t>
      </w:r>
      <w:r w:rsidR="00192992" w:rsidRPr="00777551">
        <w:fldChar w:fldCharType="end"/>
      </w:r>
      <w:r w:rsidR="00192992" w:rsidRPr="00777551">
        <w:t>.</w:t>
      </w:r>
      <w:r w:rsidR="002C5BC3">
        <w:t xml:space="preserve"> Incorporating gradients of timing and duration into e</w:t>
      </w:r>
      <w:r w:rsidR="002C5BC3">
        <w:rPr>
          <w:color w:val="000000"/>
        </w:rPr>
        <w:t xml:space="preserve">xperimental designs </w:t>
      </w:r>
      <w:r w:rsidR="00106DD7">
        <w:rPr>
          <w:color w:val="000000"/>
        </w:rPr>
        <w:t xml:space="preserve">and management practices </w:t>
      </w:r>
      <w:r w:rsidR="002C5BC3">
        <w:rPr>
          <w:color w:val="000000"/>
        </w:rPr>
        <w:t xml:space="preserve">will allow managers to develop </w:t>
      </w:r>
      <w:r w:rsidR="00F36327">
        <w:rPr>
          <w:color w:val="000000"/>
        </w:rPr>
        <w:t xml:space="preserve">grazing </w:t>
      </w:r>
      <w:r w:rsidR="002C5BC3">
        <w:rPr>
          <w:color w:val="000000"/>
        </w:rPr>
        <w:t>options more likely to balance conservation objectives with livestock grazing in arid rangelands.</w:t>
      </w:r>
    </w:p>
    <w:p w14:paraId="6250E7A1" w14:textId="77777777" w:rsidR="002C5BC3" w:rsidRDefault="002C5BC3" w:rsidP="00192992"/>
    <w:p w14:paraId="77A566B8" w14:textId="31C8C315" w:rsidR="00C21A40" w:rsidRPr="00777551" w:rsidRDefault="00C21A40" w:rsidP="00AE3883">
      <w:pPr>
        <w:outlineLvl w:val="0"/>
        <w:rPr>
          <w:b/>
        </w:rPr>
      </w:pPr>
      <w:r w:rsidRPr="00777551">
        <w:rPr>
          <w:b/>
        </w:rPr>
        <w:t>Authors’ contributions</w:t>
      </w:r>
    </w:p>
    <w:p w14:paraId="58BD0CAC" w14:textId="76039ABB" w:rsidR="004240CE" w:rsidRPr="000F7E76" w:rsidRDefault="00C21A40" w:rsidP="00C00A72">
      <w:pPr>
        <w:rPr>
          <w:color w:val="424242"/>
          <w:shd w:val="clear" w:color="auto" w:fill="FFFFFF"/>
        </w:rPr>
      </w:pPr>
      <w:r w:rsidRPr="00777551">
        <w:rPr>
          <w:shd w:val="clear" w:color="auto" w:fill="FFFFFF"/>
        </w:rPr>
        <w:t>KH conceived the ideas</w:t>
      </w:r>
      <w:r w:rsidR="001420F0" w:rsidRPr="00777551">
        <w:rPr>
          <w:shd w:val="clear" w:color="auto" w:fill="FFFFFF"/>
        </w:rPr>
        <w:t xml:space="preserve"> and led the writing of the manuscript</w:t>
      </w:r>
      <w:r w:rsidRPr="00777551">
        <w:rPr>
          <w:shd w:val="clear" w:color="auto" w:fill="FFFFFF"/>
        </w:rPr>
        <w:t xml:space="preserve">; KH and CM </w:t>
      </w:r>
      <w:r w:rsidR="00FF693A" w:rsidRPr="00777551">
        <w:rPr>
          <w:shd w:val="clear" w:color="auto" w:fill="FFFFFF"/>
        </w:rPr>
        <w:t xml:space="preserve">designed methodology and </w:t>
      </w:r>
      <w:r w:rsidRPr="00777551">
        <w:rPr>
          <w:shd w:val="clear" w:color="auto" w:fill="FFFFFF"/>
        </w:rPr>
        <w:t xml:space="preserve">collected data; </w:t>
      </w:r>
      <w:r w:rsidR="00041AB6">
        <w:rPr>
          <w:shd w:val="clear" w:color="auto" w:fill="FFFFFF"/>
        </w:rPr>
        <w:t>AK</w:t>
      </w:r>
      <w:r w:rsidR="00041AB6" w:rsidRPr="00777551">
        <w:rPr>
          <w:shd w:val="clear" w:color="auto" w:fill="FFFFFF"/>
        </w:rPr>
        <w:t xml:space="preserve"> </w:t>
      </w:r>
      <w:r w:rsidR="00802C71" w:rsidRPr="00777551">
        <w:rPr>
          <w:shd w:val="clear" w:color="auto" w:fill="FFFFFF"/>
        </w:rPr>
        <w:t>analyzed</w:t>
      </w:r>
      <w:r w:rsidRPr="00777551">
        <w:rPr>
          <w:shd w:val="clear" w:color="auto" w:fill="FFFFFF"/>
        </w:rPr>
        <w:t xml:space="preserve"> data</w:t>
      </w:r>
      <w:r w:rsidR="00725378" w:rsidRPr="00777551">
        <w:rPr>
          <w:shd w:val="clear" w:color="auto" w:fill="FFFFFF"/>
        </w:rPr>
        <w:t xml:space="preserve"> and interpreted it with KH</w:t>
      </w:r>
      <w:r w:rsidRPr="00777551">
        <w:rPr>
          <w:shd w:val="clear" w:color="auto" w:fill="FFFFFF"/>
        </w:rPr>
        <w:t>. All authors contributed critically to drafts and gave final approval for publication</w:t>
      </w:r>
      <w:r w:rsidRPr="000F7E76">
        <w:rPr>
          <w:color w:val="424242"/>
          <w:shd w:val="clear" w:color="auto" w:fill="FFFFFF"/>
        </w:rPr>
        <w:t>.</w:t>
      </w:r>
    </w:p>
    <w:p w14:paraId="485F16BF" w14:textId="0A8F821D" w:rsidR="004F2CB4" w:rsidRPr="000F7E76" w:rsidRDefault="004F2CB4" w:rsidP="00C00A72">
      <w:pPr>
        <w:rPr>
          <w:color w:val="424242"/>
          <w:shd w:val="clear" w:color="auto" w:fill="FFFFFF"/>
        </w:rPr>
      </w:pPr>
    </w:p>
    <w:p w14:paraId="5EB31D37" w14:textId="2C4B75EE" w:rsidR="004F2CB4" w:rsidRPr="00FC5E8B" w:rsidRDefault="004F2CB4" w:rsidP="00AE3883">
      <w:pPr>
        <w:outlineLvl w:val="0"/>
        <w:rPr>
          <w:b/>
        </w:rPr>
      </w:pPr>
      <w:r w:rsidRPr="00FC5E8B">
        <w:rPr>
          <w:b/>
        </w:rPr>
        <w:t>Acknowledgements</w:t>
      </w:r>
    </w:p>
    <w:p w14:paraId="370BA5C5" w14:textId="65B815B6" w:rsidR="00A04DCF" w:rsidRPr="00FC5E8B" w:rsidRDefault="001420F0" w:rsidP="00C00A72">
      <w:r w:rsidRPr="00FC5E8B">
        <w:t>This work was supported by the Utah Agricultural Experiment Station, Utah State University</w:t>
      </w:r>
      <w:r w:rsidR="00D9331D" w:rsidRPr="00FC5E8B">
        <w:t>;</w:t>
      </w:r>
      <w:r w:rsidR="00E84E5F" w:rsidRPr="00FC5E8B">
        <w:t xml:space="preserve"> </w:t>
      </w:r>
      <w:r w:rsidR="00A01857" w:rsidRPr="00FC5E8B">
        <w:rPr>
          <w:shd w:val="clear" w:color="auto" w:fill="FFFFFF"/>
        </w:rPr>
        <w:t xml:space="preserve">by the </w:t>
      </w:r>
      <w:r w:rsidR="00FF3719" w:rsidRPr="00FC5E8B">
        <w:rPr>
          <w:shd w:val="clear" w:color="auto" w:fill="FFFFFF"/>
        </w:rPr>
        <w:t xml:space="preserve">USDA </w:t>
      </w:r>
      <w:r w:rsidR="00A01857" w:rsidRPr="00FC5E8B">
        <w:rPr>
          <w:shd w:val="clear" w:color="auto" w:fill="FFFFFF"/>
        </w:rPr>
        <w:t>National Institute of Food and Agriculture</w:t>
      </w:r>
      <w:r w:rsidR="00FF3719" w:rsidRPr="00FC5E8B">
        <w:rPr>
          <w:shd w:val="clear" w:color="auto" w:fill="FFFFFF"/>
        </w:rPr>
        <w:t xml:space="preserve"> </w:t>
      </w:r>
      <w:r w:rsidR="00A01857" w:rsidRPr="00FC5E8B">
        <w:rPr>
          <w:shd w:val="clear" w:color="auto" w:fill="FFFFFF"/>
        </w:rPr>
        <w:t xml:space="preserve">under award number XXXX-XXXXX-XXXXX through the Western Sustainable Agriculture Research and Education program under project number </w:t>
      </w:r>
      <w:r w:rsidR="003C1355" w:rsidRPr="00FC5E8B">
        <w:rPr>
          <w:shd w:val="clear" w:color="auto" w:fill="FFFFFF"/>
        </w:rPr>
        <w:t>SW19-905</w:t>
      </w:r>
      <w:r w:rsidR="00D9331D" w:rsidRPr="00FC5E8B">
        <w:rPr>
          <w:shd w:val="clear" w:color="auto" w:fill="FFFFFF"/>
        </w:rPr>
        <w:t>;</w:t>
      </w:r>
      <w:r w:rsidR="005E1004" w:rsidRPr="00FC5E8B">
        <w:rPr>
          <w:shd w:val="clear" w:color="auto" w:fill="FFFFFF"/>
        </w:rPr>
        <w:t xml:space="preserve"> and</w:t>
      </w:r>
      <w:r w:rsidR="00A01857" w:rsidRPr="00FC5E8B">
        <w:rPr>
          <w:shd w:val="clear" w:color="auto" w:fill="FFFFFF"/>
        </w:rPr>
        <w:t> </w:t>
      </w:r>
      <w:r w:rsidR="00A04DCF" w:rsidRPr="00FC5E8B">
        <w:rPr>
          <w:shd w:val="clear" w:color="auto" w:fill="FFFFFF"/>
        </w:rPr>
        <w:t xml:space="preserve">by </w:t>
      </w:r>
      <w:r w:rsidR="00BA4876" w:rsidRPr="00FC5E8B">
        <w:rPr>
          <w:shd w:val="clear" w:color="auto" w:fill="FFFFFF"/>
        </w:rPr>
        <w:t xml:space="preserve">the USDA National Institute of Food and Agriculture </w:t>
      </w:r>
      <w:r w:rsidR="00F809DA">
        <w:rPr>
          <w:shd w:val="clear" w:color="auto" w:fill="FFFFFF"/>
        </w:rPr>
        <w:t xml:space="preserve">through </w:t>
      </w:r>
      <w:r w:rsidR="00D23A4C" w:rsidRPr="00FC5E8B">
        <w:rPr>
          <w:shd w:val="clear" w:color="auto" w:fill="FFFFFF"/>
        </w:rPr>
        <w:t xml:space="preserve">Foundational Program </w:t>
      </w:r>
      <w:r w:rsidR="00A04DCF" w:rsidRPr="00FC5E8B">
        <w:rPr>
          <w:shd w:val="clear" w:color="auto" w:fill="FFFFFF"/>
        </w:rPr>
        <w:t>grant n</w:t>
      </w:r>
      <w:r w:rsidR="00A325D3">
        <w:rPr>
          <w:shd w:val="clear" w:color="auto" w:fill="FFFFFF"/>
        </w:rPr>
        <w:t>umber</w:t>
      </w:r>
      <w:r w:rsidR="00A04DCF" w:rsidRPr="00FC5E8B">
        <w:rPr>
          <w:shd w:val="clear" w:color="auto" w:fill="FFFFFF"/>
        </w:rPr>
        <w:t xml:space="preserve"> </w:t>
      </w:r>
      <w:r w:rsidR="001F25E9" w:rsidRPr="00FC5E8B">
        <w:rPr>
          <w:shd w:val="clear" w:color="auto" w:fill="FFFFFF"/>
        </w:rPr>
        <w:t>126904</w:t>
      </w:r>
      <w:r w:rsidR="00A73A8F" w:rsidRPr="00FC5E8B">
        <w:rPr>
          <w:shd w:val="clear" w:color="auto" w:fill="FFFFFF"/>
        </w:rPr>
        <w:t>46</w:t>
      </w:r>
      <w:r w:rsidR="00A04DCF" w:rsidRPr="00FC5E8B">
        <w:rPr>
          <w:shd w:val="clear" w:color="auto" w:fill="FFFFFF"/>
        </w:rPr>
        <w:t xml:space="preserve">/project accession </w:t>
      </w:r>
      <w:r w:rsidR="00A325D3">
        <w:rPr>
          <w:shd w:val="clear" w:color="auto" w:fill="FFFFFF"/>
        </w:rPr>
        <w:t>number</w:t>
      </w:r>
      <w:r w:rsidR="00A04DCF" w:rsidRPr="00FC5E8B">
        <w:rPr>
          <w:shd w:val="clear" w:color="auto" w:fill="FFFFFF"/>
        </w:rPr>
        <w:t xml:space="preserve"> </w:t>
      </w:r>
      <w:r w:rsidR="00A63D24" w:rsidRPr="00FC5E8B">
        <w:rPr>
          <w:rFonts w:eastAsiaTheme="minorHAnsi"/>
        </w:rPr>
        <w:t>UTA-grazES2019</w:t>
      </w:r>
      <w:r w:rsidR="00A04DCF" w:rsidRPr="00FC5E8B">
        <w:rPr>
          <w:shd w:val="clear" w:color="auto" w:fill="FFFFFF"/>
        </w:rPr>
        <w:t>.</w:t>
      </w:r>
    </w:p>
    <w:p w14:paraId="08F0DCA2" w14:textId="77777777" w:rsidR="00A04DCF" w:rsidRPr="000F7E76" w:rsidRDefault="00A04DCF" w:rsidP="00C00A72">
      <w:pPr>
        <w:rPr>
          <w:b/>
        </w:rPr>
      </w:pPr>
    </w:p>
    <w:p w14:paraId="75874365" w14:textId="5D5A7FE3" w:rsidR="004F2CB4" w:rsidRDefault="004F2CB4" w:rsidP="00AE3883">
      <w:pPr>
        <w:outlineLvl w:val="0"/>
        <w:rPr>
          <w:b/>
        </w:rPr>
      </w:pPr>
      <w:r>
        <w:rPr>
          <w:b/>
        </w:rPr>
        <w:t>Data accessibility</w:t>
      </w:r>
    </w:p>
    <w:p w14:paraId="27B5DDFD" w14:textId="57262972" w:rsidR="001B3D2B" w:rsidRDefault="004F2CB4" w:rsidP="00C00A72">
      <w:pPr>
        <w:pStyle w:val="NormalWeb"/>
        <w:shd w:val="clear" w:color="auto" w:fill="FFFFFF"/>
        <w:spacing w:before="0" w:beforeAutospacing="0" w:after="0" w:afterAutospacing="0"/>
        <w:textAlignment w:val="baseline"/>
        <w:rPr>
          <w:rStyle w:val="Hyperlink"/>
        </w:rPr>
      </w:pPr>
      <w:r w:rsidRPr="004F2CB4">
        <w:t xml:space="preserve">Data available from the </w:t>
      </w:r>
      <w:r w:rsidR="00DA739C">
        <w:t xml:space="preserve">Utah Ambient Water Quality Monitoring System (AWQMS) Portal with requested permission: </w:t>
      </w:r>
      <w:hyperlink r:id="rId17" w:history="1">
        <w:r w:rsidR="001B3D2B" w:rsidRPr="00D268B9">
          <w:rPr>
            <w:rStyle w:val="Hyperlink"/>
          </w:rPr>
          <w:t>https://awqms.utah.gov</w:t>
        </w:r>
      </w:hyperlink>
    </w:p>
    <w:p w14:paraId="6E10E46F" w14:textId="4C96F886" w:rsidR="00294044" w:rsidRDefault="00294044" w:rsidP="00C00A72">
      <w:pPr>
        <w:pStyle w:val="NormalWeb"/>
        <w:shd w:val="clear" w:color="auto" w:fill="FFFFFF"/>
        <w:spacing w:before="0" w:beforeAutospacing="0" w:after="0" w:afterAutospacing="0"/>
        <w:textAlignment w:val="baseline"/>
      </w:pPr>
    </w:p>
    <w:p w14:paraId="5D9C3830" w14:textId="0F869CCC" w:rsidR="000A416E" w:rsidRPr="009A6EBB" w:rsidRDefault="004F2CB4" w:rsidP="00AE3883">
      <w:pPr>
        <w:spacing w:line="480" w:lineRule="auto"/>
        <w:outlineLvl w:val="0"/>
        <w:rPr>
          <w:b/>
        </w:rPr>
      </w:pPr>
      <w:r w:rsidRPr="009A6EBB">
        <w:rPr>
          <w:b/>
        </w:rPr>
        <w:lastRenderedPageBreak/>
        <w:t>References</w:t>
      </w:r>
    </w:p>
    <w:p w14:paraId="1E35BD95" w14:textId="77777777" w:rsidR="001E350D" w:rsidRPr="001E350D" w:rsidRDefault="000A416E" w:rsidP="001E350D">
      <w:pPr>
        <w:pStyle w:val="EndNoteBibliography"/>
        <w:ind w:left="720" w:hanging="720"/>
      </w:pPr>
      <w:r w:rsidRPr="009A6EBB">
        <w:fldChar w:fldCharType="begin"/>
      </w:r>
      <w:r w:rsidRPr="009A6EBB">
        <w:instrText xml:space="preserve"> ADDIN EN.REFLIST </w:instrText>
      </w:r>
      <w:r w:rsidRPr="009A6EBB">
        <w:fldChar w:fldCharType="separate"/>
      </w:r>
      <w:r w:rsidR="001E350D" w:rsidRPr="001E350D">
        <w:t xml:space="preserve">Arkema, K.K., Verutes, G.M., Wood, S.A., Clarke-Samuels, C., Rosado, S., Canto, M., Rosenthal, A., Ruckelshaus, M., Guannel, G. &amp; Toft, J. (2015) Embedding ecosystem services in coastal planning leads to better outcomes for people and nature. </w:t>
      </w:r>
      <w:r w:rsidR="001E350D" w:rsidRPr="001E350D">
        <w:rPr>
          <w:i/>
        </w:rPr>
        <w:t>Proceedings of the National Academy of Sciences,</w:t>
      </w:r>
      <w:r w:rsidR="001E350D" w:rsidRPr="001E350D">
        <w:t xml:space="preserve"> </w:t>
      </w:r>
      <w:r w:rsidR="001E350D" w:rsidRPr="001E350D">
        <w:rPr>
          <w:b/>
        </w:rPr>
        <w:t>112,</w:t>
      </w:r>
      <w:r w:rsidR="001E350D" w:rsidRPr="001E350D">
        <w:t xml:space="preserve"> 7390-7395.</w:t>
      </w:r>
    </w:p>
    <w:p w14:paraId="11E13923" w14:textId="77777777" w:rsidR="001E350D" w:rsidRPr="001E350D" w:rsidRDefault="001E350D" w:rsidP="001E350D">
      <w:pPr>
        <w:pStyle w:val="EndNoteBibliography"/>
        <w:ind w:left="720" w:hanging="720"/>
      </w:pPr>
      <w:r w:rsidRPr="001E350D">
        <w:t xml:space="preserve">Bailey, D.W. &amp; Brown, J.R. (2011) Rotational grazing systems and livestock grazing behavior in shrub-dominated semi-arid and arid rangelands. </w:t>
      </w:r>
      <w:r w:rsidRPr="001E350D">
        <w:rPr>
          <w:i/>
        </w:rPr>
        <w:t>Rangeland Ecology &amp; Management,</w:t>
      </w:r>
      <w:r w:rsidRPr="001E350D">
        <w:t xml:space="preserve"> </w:t>
      </w:r>
      <w:r w:rsidRPr="001E350D">
        <w:rPr>
          <w:b/>
        </w:rPr>
        <w:t>64,</w:t>
      </w:r>
      <w:r w:rsidRPr="001E350D">
        <w:t xml:space="preserve"> 1-9.</w:t>
      </w:r>
    </w:p>
    <w:p w14:paraId="1F3B5C5C" w14:textId="77777777" w:rsidR="001E350D" w:rsidRPr="001E350D" w:rsidRDefault="001E350D" w:rsidP="001E350D">
      <w:pPr>
        <w:pStyle w:val="EndNoteBibliography"/>
        <w:ind w:left="720" w:hanging="720"/>
      </w:pPr>
      <w:r w:rsidRPr="001E350D">
        <w:t>Banner, R.E., Baldwin, B.D. &amp; Leydsman McGinty, E.I. (2009) Rangeland Resources of Utah. pp. 188.</w:t>
      </w:r>
      <w:r w:rsidRPr="001E350D">
        <w:rPr>
          <w:i/>
        </w:rPr>
        <w:t xml:space="preserve"> </w:t>
      </w:r>
      <w:r w:rsidRPr="001E350D">
        <w:t>Utah State University Cooperative Extension Service, State of Utah Governor's Public Lands Policy Coordination Office, Logan, Utah.</w:t>
      </w:r>
    </w:p>
    <w:p w14:paraId="718BC551" w14:textId="77777777" w:rsidR="001E350D" w:rsidRPr="001E350D" w:rsidRDefault="001E350D" w:rsidP="001E350D">
      <w:pPr>
        <w:pStyle w:val="EndNoteBibliography"/>
        <w:ind w:left="720" w:hanging="720"/>
      </w:pPr>
      <w:r w:rsidRPr="001E350D">
        <w:t xml:space="preserve">Belsky, A.J., Matzke, A. &amp; Uselman, S. (1999) Survey of livestock influences on stream and riparian ecosystems in the western United States. </w:t>
      </w:r>
      <w:r w:rsidRPr="001E350D">
        <w:rPr>
          <w:i/>
        </w:rPr>
        <w:t>Journal of Soil and water Conservation,</w:t>
      </w:r>
      <w:r w:rsidRPr="001E350D">
        <w:t xml:space="preserve"> </w:t>
      </w:r>
      <w:r w:rsidRPr="001E350D">
        <w:rPr>
          <w:b/>
        </w:rPr>
        <w:t>54,</w:t>
      </w:r>
      <w:r w:rsidRPr="001E350D">
        <w:t xml:space="preserve"> 419-431.</w:t>
      </w:r>
    </w:p>
    <w:p w14:paraId="1F128432" w14:textId="77777777" w:rsidR="001E350D" w:rsidRPr="001E350D" w:rsidRDefault="001E350D" w:rsidP="001E350D">
      <w:pPr>
        <w:pStyle w:val="EndNoteBibliography"/>
        <w:ind w:left="720" w:hanging="720"/>
      </w:pPr>
      <w:r w:rsidRPr="001E350D">
        <w:t xml:space="preserve">Bennett, E.M. &amp; Balvanera, P. (2007) The future of production systems in a globalized world. </w:t>
      </w:r>
      <w:r w:rsidRPr="001E350D">
        <w:rPr>
          <w:i/>
        </w:rPr>
        <w:t>Frontiers in Ecology and the Environment,</w:t>
      </w:r>
      <w:r w:rsidRPr="001E350D">
        <w:t xml:space="preserve"> </w:t>
      </w:r>
      <w:r w:rsidRPr="001E350D">
        <w:rPr>
          <w:b/>
        </w:rPr>
        <w:t>5,</w:t>
      </w:r>
      <w:r w:rsidRPr="001E350D">
        <w:t xml:space="preserve"> 191-198.</w:t>
      </w:r>
    </w:p>
    <w:p w14:paraId="0111AFF9" w14:textId="77777777" w:rsidR="001E350D" w:rsidRPr="001E350D" w:rsidRDefault="001E350D" w:rsidP="001E350D">
      <w:pPr>
        <w:pStyle w:val="EndNoteBibliography"/>
        <w:ind w:left="720" w:hanging="720"/>
      </w:pPr>
      <w:r w:rsidRPr="001E350D">
        <w:t xml:space="preserve">Bennett, E.M., Peterson, G.D. &amp; Gordon, L.J. (2009) Understanding relationships among multiple ecosystem services. </w:t>
      </w:r>
      <w:r w:rsidRPr="001E350D">
        <w:rPr>
          <w:i/>
        </w:rPr>
        <w:t>Ecology Letters,</w:t>
      </w:r>
      <w:r w:rsidRPr="001E350D">
        <w:t xml:space="preserve"> </w:t>
      </w:r>
      <w:r w:rsidRPr="001E350D">
        <w:rPr>
          <w:b/>
        </w:rPr>
        <w:t>12,</w:t>
      </w:r>
      <w:r w:rsidRPr="001E350D">
        <w:t xml:space="preserve"> 1394-1404.</w:t>
      </w:r>
    </w:p>
    <w:p w14:paraId="01571651" w14:textId="77777777" w:rsidR="001E350D" w:rsidRPr="001E350D" w:rsidRDefault="001E350D" w:rsidP="001E350D">
      <w:pPr>
        <w:pStyle w:val="EndNoteBibliography"/>
        <w:ind w:left="720" w:hanging="720"/>
      </w:pPr>
      <w:r w:rsidRPr="001E350D">
        <w:t xml:space="preserve">Bestelmeyer, B.T. &amp; Briske, D.D. (2012) Grand challenges for resilience-based management of rangelands. </w:t>
      </w:r>
      <w:r w:rsidRPr="001E350D">
        <w:rPr>
          <w:i/>
        </w:rPr>
        <w:t>Rangeland Ecology &amp; Management,</w:t>
      </w:r>
      <w:r w:rsidRPr="001E350D">
        <w:t xml:space="preserve"> </w:t>
      </w:r>
      <w:r w:rsidRPr="001E350D">
        <w:rPr>
          <w:b/>
        </w:rPr>
        <w:t>64,</w:t>
      </w:r>
      <w:r w:rsidRPr="001E350D">
        <w:t xml:space="preserve"> 654-663.</w:t>
      </w:r>
    </w:p>
    <w:p w14:paraId="65CE1122" w14:textId="77777777" w:rsidR="001E350D" w:rsidRPr="001E350D" w:rsidRDefault="001E350D" w:rsidP="001E350D">
      <w:pPr>
        <w:pStyle w:val="EndNoteBibliography"/>
        <w:ind w:left="720" w:hanging="720"/>
      </w:pPr>
      <w:r w:rsidRPr="001E350D">
        <w:t xml:space="preserve">Boies, R. (2017) Confessions of a collaborator: Shoesole and Stewardship Alliance of Northeast Elko County, Nevada. </w:t>
      </w:r>
      <w:r w:rsidRPr="001E350D">
        <w:rPr>
          <w:i/>
        </w:rPr>
        <w:t>Human-Wildlife Interactions,</w:t>
      </w:r>
      <w:r w:rsidRPr="001E350D">
        <w:t xml:space="preserve"> </w:t>
      </w:r>
      <w:r w:rsidRPr="001E350D">
        <w:rPr>
          <w:b/>
        </w:rPr>
        <w:t>11,</w:t>
      </w:r>
      <w:r w:rsidRPr="001E350D">
        <w:t xml:space="preserve"> 327-338.</w:t>
      </w:r>
    </w:p>
    <w:p w14:paraId="0EA9FD4A" w14:textId="77777777" w:rsidR="001E350D" w:rsidRPr="001E350D" w:rsidRDefault="001E350D" w:rsidP="001E350D">
      <w:pPr>
        <w:pStyle w:val="EndNoteBibliography"/>
        <w:ind w:left="720" w:hanging="720"/>
      </w:pPr>
      <w:r w:rsidRPr="001E350D">
        <w:lastRenderedPageBreak/>
        <w:t xml:space="preserve">Bouwes, N., Weber, N., Jordan, C.E., Saunders, W.C., Tattam, I.A., Volk, C., Wheaton, J.M. &amp; Pollock, M.M. (2016) Ecosystem experiment reveals benefits of natural and simulated beaver dams to a threatened population of steelhead (Oncorhynchus mykiss). </w:t>
      </w:r>
      <w:r w:rsidRPr="001E350D">
        <w:rPr>
          <w:i/>
        </w:rPr>
        <w:t>Scientific Reports,</w:t>
      </w:r>
      <w:r w:rsidRPr="001E350D">
        <w:t xml:space="preserve"> </w:t>
      </w:r>
      <w:r w:rsidRPr="001E350D">
        <w:rPr>
          <w:b/>
        </w:rPr>
        <w:t>6,</w:t>
      </w:r>
      <w:r w:rsidRPr="001E350D">
        <w:t xml:space="preserve"> 28581.</w:t>
      </w:r>
    </w:p>
    <w:p w14:paraId="74ECEA5B" w14:textId="77777777" w:rsidR="001E350D" w:rsidRPr="001E350D" w:rsidRDefault="001E350D" w:rsidP="001E350D">
      <w:pPr>
        <w:pStyle w:val="EndNoteBibliography"/>
        <w:ind w:left="720" w:hanging="720"/>
      </w:pPr>
      <w:r w:rsidRPr="001E350D">
        <w:t xml:space="preserve">Briske, D.D., Derner, J.D., Brown, J.R., Fuhlendorf, S.D., Teague, W.R., Havstad, K.M., Gillen, R.L., Ash, A.J. &amp; Willms, W.D. (2008) Rotational grazing on rangelands: reconciliation of perception and experimental evidence. </w:t>
      </w:r>
      <w:r w:rsidRPr="001E350D">
        <w:rPr>
          <w:i/>
        </w:rPr>
        <w:t>Rangeland Ecology &amp; Management,</w:t>
      </w:r>
      <w:r w:rsidRPr="001E350D">
        <w:t xml:space="preserve"> </w:t>
      </w:r>
      <w:r w:rsidRPr="001E350D">
        <w:rPr>
          <w:b/>
        </w:rPr>
        <w:t>61,</w:t>
      </w:r>
      <w:r w:rsidRPr="001E350D">
        <w:t xml:space="preserve"> 3-17.</w:t>
      </w:r>
    </w:p>
    <w:p w14:paraId="5513BFAE" w14:textId="77777777" w:rsidR="001E350D" w:rsidRPr="001E350D" w:rsidRDefault="001E350D" w:rsidP="001E350D">
      <w:pPr>
        <w:pStyle w:val="EndNoteBibliography"/>
        <w:ind w:left="720" w:hanging="720"/>
      </w:pPr>
      <w:r w:rsidRPr="001E350D">
        <w:t xml:space="preserve">Briske, D.D., Derner, J.D., Milchunas, D.G. &amp; Tate, K.W. (2011) An evidence-based assessment  of prescribed grazing practices. </w:t>
      </w:r>
      <w:r w:rsidRPr="001E350D">
        <w:rPr>
          <w:i/>
        </w:rPr>
        <w:t xml:space="preserve">Conservation Benefits of Rangeland Practices:  Assessment, Recommendations, and Knowledge Gaps </w:t>
      </w:r>
      <w:r w:rsidRPr="001E350D">
        <w:t>(ed. D.D. Briske), pp. 22-74.</w:t>
      </w:r>
      <w:r w:rsidRPr="001E350D">
        <w:rPr>
          <w:i/>
        </w:rPr>
        <w:t xml:space="preserve"> </w:t>
      </w:r>
      <w:r w:rsidRPr="001E350D">
        <w:t>Allen Press, Lawrence, KS.</w:t>
      </w:r>
    </w:p>
    <w:p w14:paraId="44C18E0D" w14:textId="77777777" w:rsidR="001E350D" w:rsidRPr="001E350D" w:rsidRDefault="001E350D" w:rsidP="001E350D">
      <w:pPr>
        <w:pStyle w:val="EndNoteBibliography"/>
        <w:ind w:left="720" w:hanging="720"/>
      </w:pPr>
      <w:r w:rsidRPr="001E350D">
        <w:t xml:space="preserve">Cardinale, B., Duffy, E., Gonzalez, A., Hooper, D.U., Perrings, C., Venail, P., Narwani, A., Mace, G.M., Tilman, D., Wardle, D.A., Kinzig, A.P., Daily, G.C., Loreau, M., Grace, J.B., Larigauderie, A., Srivastava, D.S. &amp; Naeem, S. (2012) Biodiversity loss and its impact on humanity. </w:t>
      </w:r>
      <w:r w:rsidRPr="001E350D">
        <w:rPr>
          <w:i/>
        </w:rPr>
        <w:t>Nature,</w:t>
      </w:r>
      <w:r w:rsidRPr="001E350D">
        <w:t xml:space="preserve"> </w:t>
      </w:r>
      <w:r w:rsidRPr="001E350D">
        <w:rPr>
          <w:b/>
        </w:rPr>
        <w:t>486,</w:t>
      </w:r>
      <w:r w:rsidRPr="001E350D">
        <w:t xml:space="preserve"> 59-67.</w:t>
      </w:r>
    </w:p>
    <w:p w14:paraId="003DE8BA" w14:textId="77777777" w:rsidR="001E350D" w:rsidRPr="001E350D" w:rsidRDefault="001E350D" w:rsidP="001E350D">
      <w:pPr>
        <w:pStyle w:val="EndNoteBibliography"/>
        <w:ind w:left="720" w:hanging="720"/>
      </w:pPr>
      <w:r w:rsidRPr="001E350D">
        <w:t xml:space="preserve">Cha, Y., Park, M.-H., Lee, S.-H., Kim, J.H. &amp; Cho, K.H. (2016) Modeling spatiotemporal bacterial variability with meteorological and watershed land-use characteristics. </w:t>
      </w:r>
      <w:r w:rsidRPr="001E350D">
        <w:rPr>
          <w:i/>
        </w:rPr>
        <w:t>water research,</w:t>
      </w:r>
      <w:r w:rsidRPr="001E350D">
        <w:t xml:space="preserve"> </w:t>
      </w:r>
      <w:r w:rsidRPr="001E350D">
        <w:rPr>
          <w:b/>
        </w:rPr>
        <w:t>100,</w:t>
      </w:r>
      <w:r w:rsidRPr="001E350D">
        <w:t xml:space="preserve"> 306-315.</w:t>
      </w:r>
    </w:p>
    <w:p w14:paraId="7D4198DB" w14:textId="77777777" w:rsidR="001E350D" w:rsidRPr="001E350D" w:rsidRDefault="001E350D" w:rsidP="001E350D">
      <w:pPr>
        <w:pStyle w:val="EndNoteBibliography"/>
        <w:ind w:left="720" w:hanging="720"/>
      </w:pPr>
      <w:r w:rsidRPr="001E350D">
        <w:t xml:space="preserve">Chan, K.M., Shaw, M.R., Cameron, D.R., Underwood, E.C. &amp; Daily, G.C. (2006) Conservation planning for ecosystem services. </w:t>
      </w:r>
      <w:r w:rsidRPr="001E350D">
        <w:rPr>
          <w:i/>
        </w:rPr>
        <w:t>PLoS Biology,</w:t>
      </w:r>
      <w:r w:rsidRPr="001E350D">
        <w:t xml:space="preserve"> </w:t>
      </w:r>
      <w:r w:rsidRPr="001E350D">
        <w:rPr>
          <w:b/>
        </w:rPr>
        <w:t>4,</w:t>
      </w:r>
      <w:r w:rsidRPr="001E350D">
        <w:t xml:space="preserve"> e379.</w:t>
      </w:r>
    </w:p>
    <w:p w14:paraId="45A37FF0" w14:textId="77777777" w:rsidR="001E350D" w:rsidRPr="001E350D" w:rsidRDefault="001E350D" w:rsidP="001E350D">
      <w:pPr>
        <w:pStyle w:val="EndNoteBibliography"/>
        <w:ind w:left="720" w:hanging="720"/>
      </w:pPr>
      <w:r w:rsidRPr="001E350D">
        <w:t xml:space="preserve">Derlet, R.W., Richards, J.R., Tanaka, L.L., Hayden, C., Ger, K.A. &amp; Goldman, C.R. (2012) Impact of summer cattle grazing on the Sierra Nevada watershed: aquatic algae and bacteria. </w:t>
      </w:r>
      <w:r w:rsidRPr="001E350D">
        <w:rPr>
          <w:i/>
        </w:rPr>
        <w:t>Journal of Environmental and Public Health,</w:t>
      </w:r>
      <w:r w:rsidRPr="001E350D">
        <w:t xml:space="preserve"> </w:t>
      </w:r>
      <w:r w:rsidRPr="001E350D">
        <w:rPr>
          <w:b/>
        </w:rPr>
        <w:t>2012</w:t>
      </w:r>
      <w:r w:rsidRPr="001E350D">
        <w:t>.</w:t>
      </w:r>
    </w:p>
    <w:p w14:paraId="27343ECD" w14:textId="77777777" w:rsidR="001E350D" w:rsidRPr="001E350D" w:rsidRDefault="001E350D" w:rsidP="001E350D">
      <w:pPr>
        <w:pStyle w:val="EndNoteBibliography"/>
        <w:ind w:left="720" w:hanging="720"/>
      </w:pPr>
      <w:r w:rsidRPr="001E350D">
        <w:lastRenderedPageBreak/>
        <w:t xml:space="preserve">Derner, J.D., Lauenroth, W.K., Stapp, P. &amp; Augustine, D.J. (2009) Livestock as ecosystem enginers for grassland bird habitat in the Western plains of North America. </w:t>
      </w:r>
      <w:r w:rsidRPr="001E350D">
        <w:rPr>
          <w:i/>
        </w:rPr>
        <w:t>Rangeland Ecology &amp; Management,</w:t>
      </w:r>
      <w:r w:rsidRPr="001E350D">
        <w:t xml:space="preserve"> </w:t>
      </w:r>
      <w:r w:rsidRPr="001E350D">
        <w:rPr>
          <w:b/>
        </w:rPr>
        <w:t>62,</w:t>
      </w:r>
      <w:r w:rsidRPr="001E350D">
        <w:t xml:space="preserve"> 111-118.</w:t>
      </w:r>
    </w:p>
    <w:p w14:paraId="0C247518" w14:textId="77777777" w:rsidR="001E350D" w:rsidRPr="001E350D" w:rsidRDefault="001E350D" w:rsidP="001E350D">
      <w:pPr>
        <w:pStyle w:val="EndNoteBibliography"/>
        <w:ind w:left="720" w:hanging="720"/>
      </w:pPr>
      <w:r w:rsidRPr="001E350D">
        <w:t xml:space="preserve">EPA (2012) Recreational water quality criteria </w:t>
      </w:r>
    </w:p>
    <w:p w14:paraId="35ECF621" w14:textId="77777777" w:rsidR="001E350D" w:rsidRPr="001E350D" w:rsidRDefault="001E350D" w:rsidP="001E350D">
      <w:pPr>
        <w:pStyle w:val="EndNoteBibliography"/>
        <w:ind w:left="720" w:hanging="720"/>
      </w:pPr>
      <w:r w:rsidRPr="001E350D">
        <w:t xml:space="preserve">Ferranto, S., Huntsinger, L., Getz, C., Nakamura, G., Stewart, W., Drill, S., Valachovic, Y., DeLasaux, M. &amp; Kelly, M. (2011) Forest and rangeland owners value land for natural amenities and as financial investment. </w:t>
      </w:r>
      <w:r w:rsidRPr="001E350D">
        <w:rPr>
          <w:i/>
        </w:rPr>
        <w:t>California Agriculture,</w:t>
      </w:r>
      <w:r w:rsidRPr="001E350D">
        <w:t xml:space="preserve"> </w:t>
      </w:r>
      <w:r w:rsidRPr="001E350D">
        <w:rPr>
          <w:b/>
        </w:rPr>
        <w:t>65,</w:t>
      </w:r>
      <w:r w:rsidRPr="001E350D">
        <w:t xml:space="preserve"> 184-191.</w:t>
      </w:r>
    </w:p>
    <w:p w14:paraId="405531B5" w14:textId="77777777" w:rsidR="001E350D" w:rsidRPr="001E350D" w:rsidRDefault="001E350D" w:rsidP="001E350D">
      <w:pPr>
        <w:pStyle w:val="EndNoteBibliography"/>
        <w:ind w:left="720" w:hanging="720"/>
      </w:pPr>
      <w:r w:rsidRPr="001E350D">
        <w:t xml:space="preserve">Fuhlendorf, S.D., Engel, D.M., Elmore, R.D., Limb, R.F. &amp; Bidwell, T.G. (2012) Conservation of pattern and process: Developing an alternative paradigm of rangeland management. </w:t>
      </w:r>
      <w:r w:rsidRPr="001E350D">
        <w:rPr>
          <w:i/>
        </w:rPr>
        <w:t>Rangeland Ecology &amp; Management,</w:t>
      </w:r>
      <w:r w:rsidRPr="001E350D">
        <w:t xml:space="preserve"> </w:t>
      </w:r>
      <w:r w:rsidRPr="001E350D">
        <w:rPr>
          <w:b/>
        </w:rPr>
        <w:t>65,</w:t>
      </w:r>
      <w:r w:rsidRPr="001E350D">
        <w:t xml:space="preserve"> 579-589.</w:t>
      </w:r>
    </w:p>
    <w:p w14:paraId="4BFC5C1F" w14:textId="77777777" w:rsidR="001E350D" w:rsidRPr="001E350D" w:rsidRDefault="001E350D" w:rsidP="001E350D">
      <w:pPr>
        <w:pStyle w:val="EndNoteBibliography"/>
        <w:ind w:left="720" w:hanging="720"/>
      </w:pPr>
      <w:r w:rsidRPr="001E350D">
        <w:t xml:space="preserve">George, M.R., Jackson, R.D., Boyd, C.S. &amp; Tate, K.W. (2011) A scientific assessment of the effectiveness of riparian management practices. </w:t>
      </w:r>
      <w:r w:rsidRPr="001E350D">
        <w:rPr>
          <w:i/>
        </w:rPr>
        <w:t xml:space="preserve">Conservation Benefits of Rangeland Practices: Assessment, Recommendations, and Knowledge Gaps </w:t>
      </w:r>
      <w:r w:rsidRPr="001E350D">
        <w:t>(ed. D.D. Briske), pp. 213-252.</w:t>
      </w:r>
      <w:r w:rsidRPr="001E350D">
        <w:rPr>
          <w:i/>
        </w:rPr>
        <w:t xml:space="preserve"> </w:t>
      </w:r>
      <w:r w:rsidRPr="001E350D">
        <w:t>Allen Press, Lawrence, KS.</w:t>
      </w:r>
    </w:p>
    <w:p w14:paraId="498952C6" w14:textId="77777777" w:rsidR="001E350D" w:rsidRPr="001E350D" w:rsidRDefault="001E350D" w:rsidP="001E350D">
      <w:pPr>
        <w:pStyle w:val="EndNoteBibliography"/>
        <w:ind w:left="720" w:hanging="720"/>
      </w:pPr>
      <w:r w:rsidRPr="001E350D">
        <w:t xml:space="preserve">Goldstein, J.H., Caldarone, G., Duarte, T.K., Ennaanay, D., Hannahs, N., Mendoza, G., Polasky, S., Wolny, S. &amp; Daily, G.C. (2012) Integrating ecosystem-service tradeoffs into land-use decisions. </w:t>
      </w:r>
      <w:r w:rsidRPr="001E350D">
        <w:rPr>
          <w:i/>
        </w:rPr>
        <w:t>Proceedings of the National Academy of Science,</w:t>
      </w:r>
      <w:r w:rsidRPr="001E350D">
        <w:t xml:space="preserve"> </w:t>
      </w:r>
      <w:r w:rsidRPr="001E350D">
        <w:rPr>
          <w:b/>
        </w:rPr>
        <w:t>109,</w:t>
      </w:r>
      <w:r w:rsidRPr="001E350D">
        <w:t xml:space="preserve"> 7565-7570.</w:t>
      </w:r>
    </w:p>
    <w:p w14:paraId="20B770F0" w14:textId="77777777" w:rsidR="001E350D" w:rsidRPr="001E350D" w:rsidRDefault="001E350D" w:rsidP="001E350D">
      <w:pPr>
        <w:pStyle w:val="EndNoteBibliography"/>
        <w:ind w:left="720" w:hanging="720"/>
      </w:pPr>
      <w:r w:rsidRPr="001E350D">
        <w:t xml:space="preserve">Guber, A.K., Fry, J., Ives, R.L. &amp; Rose, J.B. (2015) Escherichia coli survival in, and release from, white-tailed deer feces. </w:t>
      </w:r>
      <w:r w:rsidRPr="001E350D">
        <w:rPr>
          <w:i/>
        </w:rPr>
        <w:t>Applied and Environmental Microbiology,</w:t>
      </w:r>
      <w:r w:rsidRPr="001E350D">
        <w:t xml:space="preserve"> </w:t>
      </w:r>
      <w:r w:rsidRPr="001E350D">
        <w:rPr>
          <w:b/>
        </w:rPr>
        <w:t>81,</w:t>
      </w:r>
      <w:r w:rsidRPr="001E350D">
        <w:t xml:space="preserve"> 1168-1176.</w:t>
      </w:r>
    </w:p>
    <w:p w14:paraId="39BEA830" w14:textId="77777777" w:rsidR="001E350D" w:rsidRPr="001E350D" w:rsidRDefault="001E350D" w:rsidP="001E350D">
      <w:pPr>
        <w:pStyle w:val="EndNoteBibliography"/>
        <w:ind w:left="720" w:hanging="720"/>
      </w:pPr>
      <w:r w:rsidRPr="001E350D">
        <w:t xml:space="preserve">Guerry, A.D., Polasky, S., Lubchenco, J., Chaplin-Kramer, R., Daily, G.C., Griffin, R., Ruckelshaus, M., Bateman, I.J., Duraiappah, A. &amp; Elmqvist, T. (2015) Natural capital and ecosystem services informing decisions: From promise to practice. </w:t>
      </w:r>
      <w:r w:rsidRPr="001E350D">
        <w:rPr>
          <w:i/>
        </w:rPr>
        <w:t>Proceedings of the National Academy of Sciences,</w:t>
      </w:r>
      <w:r w:rsidRPr="001E350D">
        <w:t xml:space="preserve"> </w:t>
      </w:r>
      <w:r w:rsidRPr="001E350D">
        <w:rPr>
          <w:b/>
        </w:rPr>
        <w:t>112,</w:t>
      </w:r>
      <w:r w:rsidRPr="001E350D">
        <w:t xml:space="preserve"> 7348-7355.</w:t>
      </w:r>
    </w:p>
    <w:p w14:paraId="5D7C7EB6" w14:textId="77777777" w:rsidR="001E350D" w:rsidRPr="001E350D" w:rsidRDefault="001E350D" w:rsidP="001E350D">
      <w:pPr>
        <w:pStyle w:val="EndNoteBibliography"/>
        <w:ind w:left="720" w:hanging="720"/>
      </w:pPr>
      <w:r w:rsidRPr="001E350D">
        <w:lastRenderedPageBreak/>
        <w:t xml:space="preserve">Halekoh, U. &amp; Højsgaard, S. (2014) A Kenward‐Roger approximation and parametric </w:t>
      </w:r>
      <w:bookmarkStart w:id="13" w:name="_GoBack"/>
      <w:r w:rsidRPr="001E350D">
        <w:t>bootstrap</w:t>
      </w:r>
      <w:bookmarkEnd w:id="13"/>
      <w:r w:rsidRPr="001E350D">
        <w:t xml:space="preserve"> methods for tests in linear mixed models – the R package PBKRTEST. </w:t>
      </w:r>
      <w:r w:rsidRPr="001E350D">
        <w:rPr>
          <w:i/>
        </w:rPr>
        <w:t>Journal of Statistical Software,</w:t>
      </w:r>
      <w:r w:rsidRPr="001E350D">
        <w:t xml:space="preserve"> </w:t>
      </w:r>
      <w:r w:rsidRPr="001E350D">
        <w:rPr>
          <w:b/>
        </w:rPr>
        <w:t>59,</w:t>
      </w:r>
      <w:r w:rsidRPr="001E350D">
        <w:t xml:space="preserve"> 1-30.</w:t>
      </w:r>
    </w:p>
    <w:p w14:paraId="3F039AA9" w14:textId="77777777" w:rsidR="001E350D" w:rsidRPr="001E350D" w:rsidRDefault="001E350D" w:rsidP="001E350D">
      <w:pPr>
        <w:pStyle w:val="EndNoteBibliography"/>
        <w:ind w:left="720" w:hanging="720"/>
      </w:pPr>
      <w:r w:rsidRPr="001E350D">
        <w:t xml:space="preserve">Havstad, K.M., Peters, D.P.C., Skaggs, R., Brown, J., Bestelmeyer, B., Fredrickson, E., Herrick, J. &amp; Wright, J. (2007) Ecological services to and from rangelands of the United States. </w:t>
      </w:r>
      <w:r w:rsidRPr="001E350D">
        <w:rPr>
          <w:i/>
        </w:rPr>
        <w:t>Ecological Economics,</w:t>
      </w:r>
      <w:r w:rsidRPr="001E350D">
        <w:t xml:space="preserve"> </w:t>
      </w:r>
      <w:r w:rsidRPr="001E350D">
        <w:rPr>
          <w:b/>
        </w:rPr>
        <w:t>64,</w:t>
      </w:r>
      <w:r w:rsidRPr="001E350D">
        <w:t xml:space="preserve"> 261-268.</w:t>
      </w:r>
    </w:p>
    <w:p w14:paraId="76D65F09" w14:textId="77777777" w:rsidR="001E350D" w:rsidRPr="001E350D" w:rsidRDefault="001E350D" w:rsidP="001E350D">
      <w:pPr>
        <w:pStyle w:val="EndNoteBibliography"/>
        <w:ind w:left="720" w:hanging="720"/>
      </w:pPr>
      <w:r w:rsidRPr="001E350D">
        <w:t xml:space="preserve">Huntsinger, L. &amp; Oviedo, J.L. (2014) Ecosystem services are social-ecological services in a traditional pastoral system:  the case of California's Mediterranean rangelands. </w:t>
      </w:r>
      <w:r w:rsidRPr="001E350D">
        <w:rPr>
          <w:i/>
        </w:rPr>
        <w:t>Ecology and Society,</w:t>
      </w:r>
      <w:r w:rsidRPr="001E350D">
        <w:t xml:space="preserve"> </w:t>
      </w:r>
      <w:r w:rsidRPr="001E350D">
        <w:rPr>
          <w:b/>
        </w:rPr>
        <w:t>19,</w:t>
      </w:r>
      <w:r w:rsidRPr="001E350D">
        <w:t xml:space="preserve"> 8-19.</w:t>
      </w:r>
    </w:p>
    <w:p w14:paraId="0166DD82" w14:textId="77777777" w:rsidR="001E350D" w:rsidRPr="001E350D" w:rsidRDefault="001E350D" w:rsidP="001E350D">
      <w:pPr>
        <w:pStyle w:val="EndNoteBibliography"/>
        <w:ind w:left="720" w:hanging="720"/>
      </w:pPr>
      <w:r w:rsidRPr="001E350D">
        <w:t xml:space="preserve">Kauffman, J.B. &amp; Krueger, W.C. (1984) Livestock impacts on riparian ecosystems and streamside management implications - a review. </w:t>
      </w:r>
      <w:r w:rsidRPr="001E350D">
        <w:rPr>
          <w:i/>
        </w:rPr>
        <w:t>Journal Of Range Management,</w:t>
      </w:r>
      <w:r w:rsidRPr="001E350D">
        <w:t xml:space="preserve"> </w:t>
      </w:r>
      <w:r w:rsidRPr="001E350D">
        <w:rPr>
          <w:b/>
        </w:rPr>
        <w:t>37,</w:t>
      </w:r>
      <w:r w:rsidRPr="001E350D">
        <w:t xml:space="preserve"> 430-438.</w:t>
      </w:r>
    </w:p>
    <w:p w14:paraId="49C2B1B5" w14:textId="77777777" w:rsidR="001E350D" w:rsidRPr="001E350D" w:rsidRDefault="001E350D" w:rsidP="001E350D">
      <w:pPr>
        <w:pStyle w:val="EndNoteBibliography"/>
        <w:ind w:left="720" w:hanging="720"/>
      </w:pPr>
      <w:r w:rsidRPr="001E350D">
        <w:t xml:space="preserve">Kauffman, J.B., Thorpe, A.S. &amp; Brookshire, E.J. (2004) Livestock exclusion and belowground ecosystem responses in riparian meadows of eastern Oregon. </w:t>
      </w:r>
      <w:r w:rsidRPr="001E350D">
        <w:rPr>
          <w:i/>
        </w:rPr>
        <w:t>Ecological Applications,</w:t>
      </w:r>
      <w:r w:rsidRPr="001E350D">
        <w:t xml:space="preserve"> </w:t>
      </w:r>
      <w:r w:rsidRPr="001E350D">
        <w:rPr>
          <w:b/>
        </w:rPr>
        <w:t>14,</w:t>
      </w:r>
      <w:r w:rsidRPr="001E350D">
        <w:t xml:space="preserve"> 1671-1679.</w:t>
      </w:r>
    </w:p>
    <w:p w14:paraId="7EAA801D" w14:textId="77777777" w:rsidR="001E350D" w:rsidRPr="001E350D" w:rsidRDefault="001E350D" w:rsidP="001E350D">
      <w:pPr>
        <w:pStyle w:val="EndNoteBibliography"/>
        <w:ind w:left="720" w:hanging="720"/>
      </w:pPr>
      <w:r w:rsidRPr="001E350D">
        <w:t xml:space="preserve">Lagendijk, D.D.G., Howison, R.A., Esselink, P., Ubels, R. &amp; Smit, C. (2017) Rotation grazing as a conservation management tool: Vegetation changes after six years of application in a salt marsh ecosystem. </w:t>
      </w:r>
      <w:r w:rsidRPr="001E350D">
        <w:rPr>
          <w:i/>
        </w:rPr>
        <w:t>Agriculture Ecosystems &amp; Environment,</w:t>
      </w:r>
      <w:r w:rsidRPr="001E350D">
        <w:t xml:space="preserve"> </w:t>
      </w:r>
      <w:r w:rsidRPr="001E350D">
        <w:rPr>
          <w:b/>
        </w:rPr>
        <w:t>246,</w:t>
      </w:r>
      <w:r w:rsidRPr="001E350D">
        <w:t xml:space="preserve"> 361-366.</w:t>
      </w:r>
    </w:p>
    <w:p w14:paraId="2178FAA0" w14:textId="77777777" w:rsidR="001E350D" w:rsidRPr="001E350D" w:rsidRDefault="001E350D" w:rsidP="001E350D">
      <w:pPr>
        <w:pStyle w:val="EndNoteBibliography"/>
        <w:ind w:left="720" w:hanging="720"/>
      </w:pPr>
      <w:r w:rsidRPr="001E350D">
        <w:t>Millennium Ecosystem Assessment (2005) Ecosystems and Human Well-being:  Biodiversity Synthesis.</w:t>
      </w:r>
      <w:r w:rsidRPr="001E350D">
        <w:rPr>
          <w:i/>
        </w:rPr>
        <w:t xml:space="preserve"> </w:t>
      </w:r>
      <w:r w:rsidRPr="001E350D">
        <w:t>World Resources Institute, Washington, D.C.</w:t>
      </w:r>
    </w:p>
    <w:p w14:paraId="61F743A1" w14:textId="77777777" w:rsidR="001E350D" w:rsidRPr="001E350D" w:rsidRDefault="001E350D" w:rsidP="001E350D">
      <w:pPr>
        <w:pStyle w:val="EndNoteBibliography"/>
        <w:ind w:left="720" w:hanging="720"/>
      </w:pPr>
      <w:r w:rsidRPr="001E350D">
        <w:t>Mosley, J.C., Cook, P.S., Griffis, A.J. &amp; O’Laughlin, J. (1997) Guidelines for managing cattle grazing in riparian areas to protect water quality: Review of research and best management practices policy. (ed. W.a.R.P.A.G. Idaho Forest).</w:t>
      </w:r>
      <w:r w:rsidRPr="001E350D">
        <w:rPr>
          <w:i/>
        </w:rPr>
        <w:t xml:space="preserve"> </w:t>
      </w:r>
      <w:r w:rsidRPr="001E350D">
        <w:t>Report, Moscow, ID.</w:t>
      </w:r>
    </w:p>
    <w:p w14:paraId="6D71E4D1" w14:textId="77777777" w:rsidR="001E350D" w:rsidRPr="001E350D" w:rsidRDefault="001E350D" w:rsidP="001E350D">
      <w:pPr>
        <w:pStyle w:val="EndNoteBibliography"/>
        <w:ind w:left="720" w:hanging="720"/>
      </w:pPr>
      <w:r w:rsidRPr="001E350D">
        <w:lastRenderedPageBreak/>
        <w:t xml:space="preserve">Myers, L. &amp; Whited, B. (2012) The impact of cattle grazing in high elevation Sierra Nevada mountain meadows over widely variable annual climatic conditions. </w:t>
      </w:r>
      <w:r w:rsidRPr="001E350D">
        <w:rPr>
          <w:i/>
        </w:rPr>
        <w:t>Journal of Environmental Protection,</w:t>
      </w:r>
      <w:r w:rsidRPr="001E350D">
        <w:t xml:space="preserve"> </w:t>
      </w:r>
      <w:r w:rsidRPr="001E350D">
        <w:rPr>
          <w:b/>
        </w:rPr>
        <w:t>3,</w:t>
      </w:r>
      <w:r w:rsidRPr="001E350D">
        <w:t xml:space="preserve"> 823.</w:t>
      </w:r>
    </w:p>
    <w:p w14:paraId="19C718AC" w14:textId="77777777" w:rsidR="001E350D" w:rsidRPr="001E350D" w:rsidRDefault="001E350D" w:rsidP="001E350D">
      <w:pPr>
        <w:pStyle w:val="EndNoteBibliography"/>
        <w:ind w:left="720" w:hanging="720"/>
      </w:pPr>
      <w:r w:rsidRPr="001E350D">
        <w:t xml:space="preserve">Nelson, E., Mendoza, G., Regetz, J., Polasky, S., Tallis, H., Cameron, D.R., Chan, K.M.A., Daily, G.C., Goldstein, J., Kareiva, P.M., Lonsdorf, E., Naidoo, R., Ricketts, T.H. &amp; Shaw, M.R. (2009) Modeling multiple ecosystem services, biodiversity conservation, commodity production, and tradeoffs at landscape scales. </w:t>
      </w:r>
      <w:r w:rsidRPr="001E350D">
        <w:rPr>
          <w:i/>
        </w:rPr>
        <w:t>Frontiers in Ecology and the Environment,</w:t>
      </w:r>
      <w:r w:rsidRPr="001E350D">
        <w:t xml:space="preserve"> </w:t>
      </w:r>
      <w:r w:rsidRPr="001E350D">
        <w:rPr>
          <w:b/>
        </w:rPr>
        <w:t>7,</w:t>
      </w:r>
      <w:r w:rsidRPr="001E350D">
        <w:t xml:space="preserve"> 4-11.</w:t>
      </w:r>
    </w:p>
    <w:p w14:paraId="52CC1DC7" w14:textId="77777777" w:rsidR="001E350D" w:rsidRPr="001E350D" w:rsidRDefault="001E350D" w:rsidP="001E350D">
      <w:pPr>
        <w:pStyle w:val="EndNoteBibliography"/>
        <w:ind w:left="720" w:hanging="720"/>
      </w:pPr>
      <w:r w:rsidRPr="001E350D">
        <w:t xml:space="preserve">Pachepsky, Y. &amp; Shelton, D. (2011) Escherichia coli and fecal coliforms in freshwater and estuarine sediments. </w:t>
      </w:r>
      <w:r w:rsidRPr="001E350D">
        <w:rPr>
          <w:i/>
        </w:rPr>
        <w:t>Critical reviews in environmental science and technology,</w:t>
      </w:r>
      <w:r w:rsidRPr="001E350D">
        <w:t xml:space="preserve"> </w:t>
      </w:r>
      <w:r w:rsidRPr="001E350D">
        <w:rPr>
          <w:b/>
        </w:rPr>
        <w:t>41,</w:t>
      </w:r>
      <w:r w:rsidRPr="001E350D">
        <w:t xml:space="preserve"> 1067-1110.</w:t>
      </w:r>
    </w:p>
    <w:p w14:paraId="0185EF08" w14:textId="77777777" w:rsidR="001E350D" w:rsidRPr="001E350D" w:rsidRDefault="001E350D" w:rsidP="001E350D">
      <w:pPr>
        <w:pStyle w:val="EndNoteBibliography"/>
        <w:ind w:left="720" w:hanging="720"/>
      </w:pPr>
      <w:r w:rsidRPr="001E350D">
        <w:t xml:space="preserve">Pogue, S.J., Krobel, R., Janzen, H.H., Beauchemin, K.A., Legesse, G., de Souza, D.M., Iravani, M., Selin, C., Byrne, J. &amp; McAllister, T.A. (2018) Beef production and ecosystem services in Canada's prairie provinces: A review. </w:t>
      </w:r>
      <w:r w:rsidRPr="001E350D">
        <w:rPr>
          <w:i/>
        </w:rPr>
        <w:t>Agricultural Systems,</w:t>
      </w:r>
      <w:r w:rsidRPr="001E350D">
        <w:t xml:space="preserve"> </w:t>
      </w:r>
      <w:r w:rsidRPr="001E350D">
        <w:rPr>
          <w:b/>
        </w:rPr>
        <w:t>166,</w:t>
      </w:r>
      <w:r w:rsidRPr="001E350D">
        <w:t xml:space="preserve"> 152-172.</w:t>
      </w:r>
    </w:p>
    <w:p w14:paraId="65BC4131" w14:textId="77777777" w:rsidR="001E350D" w:rsidRPr="001E350D" w:rsidRDefault="001E350D" w:rsidP="001E350D">
      <w:pPr>
        <w:pStyle w:val="EndNoteBibliography"/>
        <w:ind w:left="720" w:hanging="720"/>
      </w:pPr>
      <w:r w:rsidRPr="001E350D">
        <w:t>R Development Core Team (2017) R: A Language and Environment for Statistical Computing.</w:t>
      </w:r>
      <w:r w:rsidRPr="001E350D">
        <w:rPr>
          <w:i/>
        </w:rPr>
        <w:t xml:space="preserve"> </w:t>
      </w:r>
      <w:r w:rsidRPr="001E350D">
        <w:t>R Foundation for Statistical Computing, Vienna, Austria.</w:t>
      </w:r>
    </w:p>
    <w:p w14:paraId="09C14524" w14:textId="77777777" w:rsidR="001E350D" w:rsidRPr="001E350D" w:rsidRDefault="001E350D" w:rsidP="001E350D">
      <w:pPr>
        <w:pStyle w:val="EndNoteBibliography"/>
        <w:ind w:left="720" w:hanging="720"/>
      </w:pPr>
      <w:r w:rsidRPr="001E350D">
        <w:t xml:space="preserve">Raudsepp-Hearne, C., Peterson, G.D. &amp; Bennett, E.M. (2010) Ecosystem service bundles for analyzing tradeoffs in diverse landscapes. </w:t>
      </w:r>
      <w:r w:rsidRPr="001E350D">
        <w:rPr>
          <w:i/>
        </w:rPr>
        <w:t>Proceedings of the National Academy of Sciences,</w:t>
      </w:r>
      <w:r w:rsidRPr="001E350D">
        <w:t xml:space="preserve"> </w:t>
      </w:r>
      <w:r w:rsidRPr="001E350D">
        <w:rPr>
          <w:b/>
        </w:rPr>
        <w:t>107,</w:t>
      </w:r>
      <w:r w:rsidRPr="001E350D">
        <w:t xml:space="preserve"> 5242-5247.</w:t>
      </w:r>
    </w:p>
    <w:p w14:paraId="3C7C69CD" w14:textId="77777777" w:rsidR="001E350D" w:rsidRPr="001E350D" w:rsidRDefault="001E350D" w:rsidP="001E350D">
      <w:pPr>
        <w:pStyle w:val="EndNoteBibliography"/>
        <w:ind w:left="720" w:hanging="720"/>
      </w:pPr>
      <w:r w:rsidRPr="001E350D">
        <w:t xml:space="preserve">Roche, L.M., Cutts, B.B., Derner, J.D., Lubell, M.N. &amp; Tate, K.W. (2015) On-ranch grazing strategies: context for the rotational grazing dilemma. </w:t>
      </w:r>
      <w:r w:rsidRPr="001E350D">
        <w:rPr>
          <w:i/>
        </w:rPr>
        <w:t>Rangeland Ecology &amp; Management,</w:t>
      </w:r>
      <w:r w:rsidRPr="001E350D">
        <w:t xml:space="preserve"> </w:t>
      </w:r>
      <w:r w:rsidRPr="001E350D">
        <w:rPr>
          <w:b/>
        </w:rPr>
        <w:t>68,</w:t>
      </w:r>
      <w:r w:rsidRPr="001E350D">
        <w:t xml:space="preserve"> 248-256.</w:t>
      </w:r>
    </w:p>
    <w:p w14:paraId="1C6830CB" w14:textId="77777777" w:rsidR="001E350D" w:rsidRPr="001E350D" w:rsidRDefault="001E350D" w:rsidP="001E350D">
      <w:pPr>
        <w:pStyle w:val="EndNoteBibliography"/>
        <w:ind w:left="720" w:hanging="720"/>
      </w:pPr>
      <w:r w:rsidRPr="001E350D">
        <w:lastRenderedPageBreak/>
        <w:t xml:space="preserve">Roche, L.M., Kromschroeder, L., Atwill, E.R., Dahlgren, R.A. &amp; Tate, K.W. (2013) Water quality conditions associated with cattle grazing and recreation on national forest lands. </w:t>
      </w:r>
      <w:r w:rsidRPr="001E350D">
        <w:rPr>
          <w:i/>
        </w:rPr>
        <w:t>PloS One,</w:t>
      </w:r>
      <w:r w:rsidRPr="001E350D">
        <w:t xml:space="preserve"> </w:t>
      </w:r>
      <w:r w:rsidRPr="001E350D">
        <w:rPr>
          <w:b/>
        </w:rPr>
        <w:t>8,</w:t>
      </w:r>
      <w:r w:rsidRPr="001E350D">
        <w:t xml:space="preserve"> e68127.</w:t>
      </w:r>
    </w:p>
    <w:p w14:paraId="31501593" w14:textId="77777777" w:rsidR="001E350D" w:rsidRPr="001E350D" w:rsidRDefault="001E350D" w:rsidP="001E350D">
      <w:pPr>
        <w:pStyle w:val="EndNoteBibliography"/>
        <w:ind w:left="720" w:hanging="720"/>
      </w:pPr>
      <w:r w:rsidRPr="001E350D">
        <w:t xml:space="preserve">Rodriguez, J.P., T. Douglas Beard, J., Bennett, E.M., Cummings, G.S., Cork, S.J., Agard, J., Dobson, A.P. &amp; Peterson, G.D. (2006) Trade-offs across space, time and ecosystem services. </w:t>
      </w:r>
      <w:r w:rsidRPr="001E350D">
        <w:rPr>
          <w:i/>
        </w:rPr>
        <w:t>Ecology and Society,</w:t>
      </w:r>
      <w:r w:rsidRPr="001E350D">
        <w:t xml:space="preserve"> </w:t>
      </w:r>
      <w:r w:rsidRPr="001E350D">
        <w:rPr>
          <w:b/>
        </w:rPr>
        <w:t>11,</w:t>
      </w:r>
      <w:r w:rsidRPr="001E350D">
        <w:t xml:space="preserve"> 28.</w:t>
      </w:r>
    </w:p>
    <w:p w14:paraId="64485214" w14:textId="77777777" w:rsidR="001E350D" w:rsidRPr="001E350D" w:rsidRDefault="001E350D" w:rsidP="001E350D">
      <w:pPr>
        <w:pStyle w:val="EndNoteBibliography"/>
        <w:ind w:left="720" w:hanging="720"/>
      </w:pPr>
      <w:r w:rsidRPr="001E350D">
        <w:t xml:space="preserve">Sala, O.E., Yahdjian, L., Havstad, K.M. &amp; Aguiar, M.R. (2017) Rangeland Ecosystem Services: Nature’s Supply and Humans’ Demand. </w:t>
      </w:r>
      <w:r w:rsidRPr="001E350D">
        <w:rPr>
          <w:i/>
        </w:rPr>
        <w:t xml:space="preserve">Rangeland Systems </w:t>
      </w:r>
      <w:r w:rsidRPr="001E350D">
        <w:t>(ed. D.D. Briske).</w:t>
      </w:r>
      <w:r w:rsidRPr="001E350D">
        <w:rPr>
          <w:i/>
        </w:rPr>
        <w:t xml:space="preserve"> </w:t>
      </w:r>
      <w:r w:rsidRPr="001E350D">
        <w:t>Springer, Cham.</w:t>
      </w:r>
    </w:p>
    <w:p w14:paraId="2BEDADB4" w14:textId="77777777" w:rsidR="001E350D" w:rsidRPr="001E350D" w:rsidRDefault="001E350D" w:rsidP="001E350D">
      <w:pPr>
        <w:pStyle w:val="EndNoteBibliography"/>
        <w:ind w:left="720" w:hanging="720"/>
      </w:pPr>
      <w:r w:rsidRPr="001E350D">
        <w:t xml:space="preserve">Smith, J., Edwards, J., Hilger, H. &amp; Steck, T.R. (2008) Sediment can be a reservoir for coliform bacteria released into streams. </w:t>
      </w:r>
      <w:r w:rsidRPr="001E350D">
        <w:rPr>
          <w:i/>
        </w:rPr>
        <w:t>The Journal of general and applied microbiology,</w:t>
      </w:r>
      <w:r w:rsidRPr="001E350D">
        <w:t xml:space="preserve"> </w:t>
      </w:r>
      <w:r w:rsidRPr="001E350D">
        <w:rPr>
          <w:b/>
        </w:rPr>
        <w:t>54,</w:t>
      </w:r>
      <w:r w:rsidRPr="001E350D">
        <w:t xml:space="preserve"> 173-179.</w:t>
      </w:r>
    </w:p>
    <w:p w14:paraId="679D4E7D" w14:textId="77777777" w:rsidR="001E350D" w:rsidRPr="001E350D" w:rsidRDefault="001E350D" w:rsidP="001E350D">
      <w:pPr>
        <w:pStyle w:val="EndNoteBibliography"/>
        <w:ind w:left="720" w:hanging="720"/>
      </w:pPr>
      <w:r w:rsidRPr="001E350D">
        <w:t xml:space="preserve">Stephenson, G. &amp; Rychert, R. (1982) Bottom sediment: a reservoir of Escherichia coli in rangeland streams. </w:t>
      </w:r>
      <w:r w:rsidRPr="001E350D">
        <w:rPr>
          <w:i/>
        </w:rPr>
        <w:t>Journal Of Range Management</w:t>
      </w:r>
      <w:r w:rsidRPr="001E350D">
        <w:rPr>
          <w:b/>
        </w:rPr>
        <w:t>,</w:t>
      </w:r>
      <w:r w:rsidRPr="001E350D">
        <w:t xml:space="preserve"> 119-123.</w:t>
      </w:r>
    </w:p>
    <w:p w14:paraId="61BC71C9" w14:textId="77777777" w:rsidR="001E350D" w:rsidRPr="001E350D" w:rsidRDefault="001E350D" w:rsidP="001E350D">
      <w:pPr>
        <w:pStyle w:val="EndNoteBibliography"/>
        <w:ind w:left="720" w:hanging="720"/>
      </w:pPr>
      <w:r w:rsidRPr="001E350D">
        <w:t xml:space="preserve">Swanson, S.R., Wyman, S. &amp; Evans, C. (2015) Practical grazing management to meet riparian objectives. </w:t>
      </w:r>
      <w:r w:rsidRPr="001E350D">
        <w:rPr>
          <w:i/>
        </w:rPr>
        <w:t>Journal of Rangeland Applications,</w:t>
      </w:r>
      <w:r w:rsidRPr="001E350D">
        <w:t xml:space="preserve"> </w:t>
      </w:r>
      <w:r w:rsidRPr="001E350D">
        <w:rPr>
          <w:b/>
        </w:rPr>
        <w:t>2,</w:t>
      </w:r>
      <w:r w:rsidRPr="001E350D">
        <w:t xml:space="preserve"> 1-28.</w:t>
      </w:r>
    </w:p>
    <w:p w14:paraId="6ABD5BDA" w14:textId="77777777" w:rsidR="001E350D" w:rsidRPr="001E350D" w:rsidRDefault="001E350D" w:rsidP="001E350D">
      <w:pPr>
        <w:pStyle w:val="EndNoteBibliography"/>
        <w:ind w:left="720" w:hanging="720"/>
      </w:pPr>
      <w:r w:rsidRPr="001E350D">
        <w:t xml:space="preserve">Tate, K.W., Atwill, E.R., Bartolome, J.W. &amp; Nader, G. (2006) Significant Escherichia coli attenuation by vegetative buffers on annual grasslands. </w:t>
      </w:r>
      <w:r w:rsidRPr="001E350D">
        <w:rPr>
          <w:i/>
        </w:rPr>
        <w:t>Journal of environmental quality,</w:t>
      </w:r>
      <w:r w:rsidRPr="001E350D">
        <w:t xml:space="preserve"> </w:t>
      </w:r>
      <w:r w:rsidRPr="001E350D">
        <w:rPr>
          <w:b/>
        </w:rPr>
        <w:t>35,</w:t>
      </w:r>
      <w:r w:rsidRPr="001E350D">
        <w:t xml:space="preserve"> 795-805.</w:t>
      </w:r>
    </w:p>
    <w:p w14:paraId="3DB7DD5B" w14:textId="77777777" w:rsidR="001E350D" w:rsidRPr="001E350D" w:rsidRDefault="001E350D" w:rsidP="001E350D">
      <w:pPr>
        <w:pStyle w:val="EndNoteBibliography"/>
        <w:ind w:left="720" w:hanging="720"/>
      </w:pPr>
      <w:r w:rsidRPr="001E350D">
        <w:t xml:space="preserve">Teague, R., Provenza, F., Kreuter, U. &amp; Barnes, M. (2013) Multi-paddock grazing on rangelands: Why the perceptual dichotomy between research results and rancher experience? </w:t>
      </w:r>
      <w:r w:rsidRPr="001E350D">
        <w:rPr>
          <w:i/>
        </w:rPr>
        <w:t>Journal of Environmental Management,</w:t>
      </w:r>
      <w:r w:rsidRPr="001E350D">
        <w:t xml:space="preserve"> </w:t>
      </w:r>
      <w:r w:rsidRPr="001E350D">
        <w:rPr>
          <w:b/>
        </w:rPr>
        <w:t>128,</w:t>
      </w:r>
      <w:r w:rsidRPr="001E350D">
        <w:t xml:space="preserve"> 699-717.</w:t>
      </w:r>
    </w:p>
    <w:p w14:paraId="3AC50703" w14:textId="77777777" w:rsidR="001E350D" w:rsidRPr="001E350D" w:rsidRDefault="001E350D" w:rsidP="001E350D">
      <w:pPr>
        <w:pStyle w:val="EndNoteBibliography"/>
        <w:ind w:left="720" w:hanging="720"/>
      </w:pPr>
      <w:r w:rsidRPr="001E350D">
        <w:lastRenderedPageBreak/>
        <w:t xml:space="preserve">Tiedemann, A., Higgins, D., Quigley, T., Sanderson, H. &amp; Marx, D. (1987) Responses of fecal coliform in streamwater to four grazing strategies. </w:t>
      </w:r>
      <w:r w:rsidRPr="001E350D">
        <w:rPr>
          <w:i/>
        </w:rPr>
        <w:t>Journal Of Range Management</w:t>
      </w:r>
      <w:r w:rsidRPr="001E350D">
        <w:rPr>
          <w:b/>
        </w:rPr>
        <w:t>,</w:t>
      </w:r>
      <w:r w:rsidRPr="001E350D">
        <w:t xml:space="preserve"> 322-329.</w:t>
      </w:r>
    </w:p>
    <w:p w14:paraId="7E7EE663" w14:textId="77777777" w:rsidR="001E350D" w:rsidRPr="001E350D" w:rsidRDefault="001E350D" w:rsidP="001E350D">
      <w:pPr>
        <w:pStyle w:val="EndNoteBibliography"/>
        <w:ind w:left="720" w:hanging="720"/>
      </w:pPr>
      <w:r w:rsidRPr="001E350D">
        <w:t xml:space="preserve">Turner, M.G., Donato, D.C. &amp; Romme, W.H. (2013) Consequences of spatial heterogeneity for ecosystem services in changing forest landscapes: priorities for future research. </w:t>
      </w:r>
      <w:r w:rsidRPr="001E350D">
        <w:rPr>
          <w:i/>
        </w:rPr>
        <w:t>Landscape Ecology,</w:t>
      </w:r>
      <w:r w:rsidRPr="001E350D">
        <w:t xml:space="preserve"> </w:t>
      </w:r>
      <w:r w:rsidRPr="001E350D">
        <w:rPr>
          <w:b/>
        </w:rPr>
        <w:t>28,</w:t>
      </w:r>
      <w:r w:rsidRPr="001E350D">
        <w:t xml:space="preserve"> 1081-1097.</w:t>
      </w:r>
    </w:p>
    <w:p w14:paraId="3008C718" w14:textId="77777777" w:rsidR="001E350D" w:rsidRPr="001E350D" w:rsidRDefault="001E350D" w:rsidP="001E350D">
      <w:pPr>
        <w:pStyle w:val="EndNoteBibliography"/>
        <w:ind w:left="720" w:hanging="720"/>
      </w:pPr>
      <w:r w:rsidRPr="001E350D">
        <w:t>U.S. Climate Data (2020).</w:t>
      </w:r>
    </w:p>
    <w:p w14:paraId="5D0F378F" w14:textId="67BE1846" w:rsidR="001E350D" w:rsidRPr="001E350D" w:rsidRDefault="001E350D" w:rsidP="001E350D">
      <w:pPr>
        <w:pStyle w:val="EndNoteBibliography"/>
        <w:ind w:left="720" w:hanging="720"/>
      </w:pPr>
      <w:r w:rsidRPr="001E350D">
        <w:t xml:space="preserve">US Department of the Interior (2019) Special Planning Designations. </w:t>
      </w:r>
      <w:hyperlink r:id="rId18" w:history="1">
        <w:r w:rsidRPr="001E350D">
          <w:rPr>
            <w:rStyle w:val="Hyperlink"/>
            <w:i/>
          </w:rPr>
          <w:t>https://www.blm.gov/programs/planning-and-nepa/planning-101/special-planning-designations</w:t>
        </w:r>
      </w:hyperlink>
      <w:r w:rsidRPr="001E350D">
        <w:t>.</w:t>
      </w:r>
    </w:p>
    <w:p w14:paraId="65457391" w14:textId="77777777" w:rsidR="001E350D" w:rsidRPr="001E350D" w:rsidRDefault="001E350D" w:rsidP="001E350D">
      <w:pPr>
        <w:pStyle w:val="EndNoteBibliography"/>
        <w:ind w:left="720" w:hanging="720"/>
      </w:pPr>
      <w:r w:rsidRPr="001E350D">
        <w:t>US EPA (2018) Introduction to the Clean Water Act.</w:t>
      </w:r>
    </w:p>
    <w:p w14:paraId="31F0C7C7" w14:textId="77777777" w:rsidR="001E350D" w:rsidRPr="001E350D" w:rsidRDefault="001E350D" w:rsidP="001E350D">
      <w:pPr>
        <w:pStyle w:val="EndNoteBibliography"/>
        <w:ind w:left="720" w:hanging="720"/>
      </w:pPr>
      <w:r w:rsidRPr="001E350D">
        <w:t xml:space="preserve">Utah Department of Environmental Quality (2014a) Standard operating procedure for collection and handling of </w:t>
      </w:r>
      <w:r w:rsidRPr="001E350D">
        <w:rPr>
          <w:i/>
        </w:rPr>
        <w:t>Escherichia coli</w:t>
      </w:r>
      <w:r w:rsidRPr="001E350D">
        <w:t xml:space="preserve"> (</w:t>
      </w:r>
      <w:r w:rsidRPr="001E350D">
        <w:rPr>
          <w:i/>
        </w:rPr>
        <w:t>E. coli</w:t>
      </w:r>
      <w:r w:rsidRPr="001E350D">
        <w:t>) samples.</w:t>
      </w:r>
    </w:p>
    <w:p w14:paraId="6325D156" w14:textId="77777777" w:rsidR="001E350D" w:rsidRPr="001E350D" w:rsidRDefault="001E350D" w:rsidP="001E350D">
      <w:pPr>
        <w:pStyle w:val="EndNoteBibliography"/>
        <w:ind w:left="720" w:hanging="720"/>
      </w:pPr>
      <w:r w:rsidRPr="001E350D">
        <w:t xml:space="preserve">Utah Department of Environmental Quality (2014b) Standard operating procedure for </w:t>
      </w:r>
      <w:r w:rsidRPr="001E350D">
        <w:rPr>
          <w:i/>
        </w:rPr>
        <w:t>Escherichia coli</w:t>
      </w:r>
      <w:r w:rsidRPr="001E350D">
        <w:t xml:space="preserve"> (</w:t>
      </w:r>
      <w:r w:rsidRPr="001E350D">
        <w:rPr>
          <w:i/>
        </w:rPr>
        <w:t>E. coli</w:t>
      </w:r>
      <w:r w:rsidRPr="001E350D">
        <w:t>) and total coliform quantification using the IDEXX Quanti-tray/2000 system.</w:t>
      </w:r>
    </w:p>
    <w:p w14:paraId="6A769E1B" w14:textId="77777777" w:rsidR="001E350D" w:rsidRPr="001E350D" w:rsidRDefault="001E350D" w:rsidP="001E350D">
      <w:pPr>
        <w:pStyle w:val="EndNoteBibliography"/>
        <w:ind w:left="720" w:hanging="720"/>
      </w:pPr>
      <w:r w:rsidRPr="001E350D">
        <w:t>Utah Department of Environmental Quality (2018a) Rule R317-2. Standards of Quality for Waters of the State.</w:t>
      </w:r>
    </w:p>
    <w:p w14:paraId="0161CAB3" w14:textId="77777777" w:rsidR="001E350D" w:rsidRPr="001E350D" w:rsidRDefault="001E350D" w:rsidP="001E350D">
      <w:pPr>
        <w:pStyle w:val="EndNoteBibliography"/>
        <w:ind w:left="720" w:hanging="720"/>
      </w:pPr>
      <w:r w:rsidRPr="001E350D">
        <w:t>Utah Department of Environmental Quality (2018b) Water Quality Standards and Technical Services.</w:t>
      </w:r>
    </w:p>
    <w:p w14:paraId="5716EBF2" w14:textId="77777777" w:rsidR="001E350D" w:rsidRPr="001E350D" w:rsidRDefault="001E350D" w:rsidP="001E350D">
      <w:pPr>
        <w:pStyle w:val="EndNoteBibliography"/>
        <w:ind w:left="720" w:hanging="720"/>
      </w:pPr>
      <w:r w:rsidRPr="001E350D">
        <w:t xml:space="preserve">Wagner, K., Redmon, L., Gentry, T. &amp; Harmel, R. (2012) Assessment of cattle grazing effects on E. coli runoff. </w:t>
      </w:r>
      <w:r w:rsidRPr="001E350D">
        <w:rPr>
          <w:i/>
        </w:rPr>
        <w:t>Transactions of the ASABE,</w:t>
      </w:r>
      <w:r w:rsidRPr="001E350D">
        <w:t xml:space="preserve"> </w:t>
      </w:r>
      <w:r w:rsidRPr="001E350D">
        <w:rPr>
          <w:b/>
        </w:rPr>
        <w:t>55,</w:t>
      </w:r>
      <w:r w:rsidRPr="001E350D">
        <w:t xml:space="preserve"> 2111-2122.</w:t>
      </w:r>
    </w:p>
    <w:p w14:paraId="68036753" w14:textId="77777777" w:rsidR="001E350D" w:rsidRPr="001E350D" w:rsidRDefault="001E350D" w:rsidP="001E350D">
      <w:pPr>
        <w:pStyle w:val="EndNoteBibliography"/>
        <w:ind w:left="720" w:hanging="720"/>
      </w:pPr>
      <w:r w:rsidRPr="001E350D">
        <w:lastRenderedPageBreak/>
        <w:t xml:space="preserve">Whitman, R.L. &amp; Nevers, M.B. (2008) Summer </w:t>
      </w:r>
      <w:r w:rsidRPr="001E350D">
        <w:rPr>
          <w:i/>
        </w:rPr>
        <w:t>E. coli</w:t>
      </w:r>
      <w:r w:rsidRPr="001E350D">
        <w:t xml:space="preserve"> patterns and responses along 23 Chicago beaches. </w:t>
      </w:r>
      <w:r w:rsidRPr="001E350D">
        <w:rPr>
          <w:i/>
        </w:rPr>
        <w:t>Environmental science &amp; technology,</w:t>
      </w:r>
      <w:r w:rsidRPr="001E350D">
        <w:t xml:space="preserve"> </w:t>
      </w:r>
      <w:r w:rsidRPr="001E350D">
        <w:rPr>
          <w:b/>
        </w:rPr>
        <w:t>42,</w:t>
      </w:r>
      <w:r w:rsidRPr="001E350D">
        <w:t xml:space="preserve"> 9217-9224.</w:t>
      </w:r>
    </w:p>
    <w:p w14:paraId="73C1CB46" w14:textId="77777777" w:rsidR="001E350D" w:rsidRPr="001E350D" w:rsidRDefault="001E350D" w:rsidP="001E350D">
      <w:pPr>
        <w:pStyle w:val="EndNoteBibliography"/>
        <w:ind w:left="720" w:hanging="720"/>
      </w:pPr>
      <w:r w:rsidRPr="001E350D">
        <w:t xml:space="preserve">Xu, K., Valeo, C., He, J. &amp; Xu, Z. (2019) Climate and land use influences on bacteria levels in stormwater. </w:t>
      </w:r>
      <w:r w:rsidRPr="001E350D">
        <w:rPr>
          <w:i/>
        </w:rPr>
        <w:t>Water,</w:t>
      </w:r>
      <w:r w:rsidRPr="001E350D">
        <w:t xml:space="preserve"> </w:t>
      </w:r>
      <w:r w:rsidRPr="001E350D">
        <w:rPr>
          <w:b/>
        </w:rPr>
        <w:t>11,</w:t>
      </w:r>
      <w:r w:rsidRPr="001E350D">
        <w:t xml:space="preserve"> 2451.</w:t>
      </w:r>
    </w:p>
    <w:p w14:paraId="57014A1A" w14:textId="77777777" w:rsidR="001E350D" w:rsidRPr="001E350D" w:rsidRDefault="001E350D" w:rsidP="001E350D">
      <w:pPr>
        <w:pStyle w:val="EndNoteBibliography"/>
        <w:ind w:left="720" w:hanging="720"/>
      </w:pPr>
      <w:r w:rsidRPr="001E350D">
        <w:t xml:space="preserve">Yahdjian, L., Sala, O.E. &amp; Havstad, K.M. (2015) Rangeland ecosystem services: shifting focus from supply to reconcililng supply and demand. </w:t>
      </w:r>
      <w:r w:rsidRPr="001E350D">
        <w:rPr>
          <w:i/>
        </w:rPr>
        <w:t>Fronteers in Ecology and the Environment,</w:t>
      </w:r>
      <w:r w:rsidRPr="001E350D">
        <w:t xml:space="preserve"> </w:t>
      </w:r>
      <w:r w:rsidRPr="001E350D">
        <w:rPr>
          <w:b/>
        </w:rPr>
        <w:t>13,</w:t>
      </w:r>
      <w:r w:rsidRPr="001E350D">
        <w:t xml:space="preserve"> 44-51.</w:t>
      </w:r>
    </w:p>
    <w:p w14:paraId="4C29BE0A" w14:textId="77777777" w:rsidR="001E350D" w:rsidRPr="001E350D" w:rsidRDefault="001E350D" w:rsidP="001E350D">
      <w:pPr>
        <w:pStyle w:val="EndNoteBibliography"/>
        <w:ind w:left="720" w:hanging="720"/>
      </w:pPr>
      <w:r w:rsidRPr="001E350D">
        <w:t xml:space="preserve">York, E.C., Brunson, M.W. &amp; Hulvey, K.B. (2019) Influence of Ecosystem Services on Management Decisions by Public Land Ranchers in the Intermountain West, United States. </w:t>
      </w:r>
      <w:r w:rsidRPr="001E350D">
        <w:rPr>
          <w:i/>
        </w:rPr>
        <w:t>Rangeland Ecology &amp; Management,</w:t>
      </w:r>
      <w:r w:rsidRPr="001E350D">
        <w:t xml:space="preserve"> </w:t>
      </w:r>
      <w:r w:rsidRPr="001E350D">
        <w:rPr>
          <w:b/>
        </w:rPr>
        <w:t>72,</w:t>
      </w:r>
      <w:r w:rsidRPr="001E350D">
        <w:t xml:space="preserve"> 721-728.</w:t>
      </w:r>
    </w:p>
    <w:p w14:paraId="34844422" w14:textId="77777777" w:rsidR="001E350D" w:rsidRPr="001E350D" w:rsidRDefault="001E350D" w:rsidP="001E350D">
      <w:pPr>
        <w:pStyle w:val="EndNoteBibliography"/>
        <w:ind w:left="720" w:hanging="720"/>
      </w:pPr>
      <w:r w:rsidRPr="001E350D">
        <w:t xml:space="preserve">Zheng, H., Li, Y., Robinson, B.E., Liu, G., Ma, D., Wang, F., Lu, F., Ouyang, Z. &amp; Daily, G., C. (2016) Using ecosystem service trade-offs to informwater conservation policies and management pracitces. </w:t>
      </w:r>
      <w:r w:rsidRPr="001E350D">
        <w:rPr>
          <w:i/>
        </w:rPr>
        <w:t>Fronteers in Ecology and the Environment,</w:t>
      </w:r>
      <w:r w:rsidRPr="001E350D">
        <w:t xml:space="preserve"> </w:t>
      </w:r>
      <w:r w:rsidRPr="001E350D">
        <w:rPr>
          <w:b/>
        </w:rPr>
        <w:t>14,</w:t>
      </w:r>
      <w:r w:rsidRPr="001E350D">
        <w:t xml:space="preserve"> 527-532.</w:t>
      </w:r>
    </w:p>
    <w:p w14:paraId="039DC528" w14:textId="726C018C" w:rsidR="00434354" w:rsidRDefault="000A416E" w:rsidP="006C1C61">
      <w:pPr>
        <w:spacing w:line="480" w:lineRule="auto"/>
      </w:pPr>
      <w:r w:rsidRPr="009A6EBB">
        <w:fldChar w:fldCharType="end"/>
      </w:r>
    </w:p>
    <w:p w14:paraId="46C83BC9" w14:textId="12817556" w:rsidR="00E2565D" w:rsidRPr="00C0427E" w:rsidRDefault="00E2565D" w:rsidP="00434354">
      <w:pPr>
        <w:sectPr w:rsidR="00E2565D" w:rsidRPr="00C0427E" w:rsidSect="004E7100">
          <w:pgSz w:w="12240" w:h="15840"/>
          <w:pgMar w:top="1440" w:right="1440" w:bottom="1440" w:left="1440" w:header="720" w:footer="720" w:gutter="0"/>
          <w:lnNumType w:countBy="1" w:restart="continuous"/>
          <w:cols w:space="720"/>
          <w:docGrid w:linePitch="360"/>
        </w:sectPr>
      </w:pPr>
    </w:p>
    <w:p w14:paraId="0F91DB10" w14:textId="31CDFF4F" w:rsidR="00434354" w:rsidRDefault="00434354" w:rsidP="00434354">
      <w:pPr>
        <w:rPr>
          <w:rFonts w:cstheme="minorHAnsi"/>
          <w:b/>
        </w:rPr>
      </w:pPr>
      <w:r>
        <w:rPr>
          <w:rFonts w:cstheme="minorHAnsi"/>
          <w:b/>
        </w:rPr>
        <w:lastRenderedPageBreak/>
        <w:t xml:space="preserve">Supporting information: </w:t>
      </w:r>
    </w:p>
    <w:p w14:paraId="3492CAC6" w14:textId="4563AB7E" w:rsidR="00434354" w:rsidRDefault="00434354" w:rsidP="00434354">
      <w:pPr>
        <w:rPr>
          <w:rFonts w:cstheme="minorHAnsi"/>
          <w:b/>
        </w:rPr>
      </w:pPr>
    </w:p>
    <w:p w14:paraId="218AF856" w14:textId="6ABDC747" w:rsidR="00434354" w:rsidRDefault="00434354" w:rsidP="00434354">
      <w:pPr>
        <w:rPr>
          <w:rFonts w:cstheme="minorHAnsi"/>
          <w:b/>
        </w:rPr>
      </w:pPr>
      <w:r>
        <w:rPr>
          <w:rFonts w:cstheme="minorHAnsi"/>
          <w:b/>
        </w:rPr>
        <w:t xml:space="preserve">Statistical Tables: </w:t>
      </w:r>
    </w:p>
    <w:p w14:paraId="4DFD0635" w14:textId="77777777" w:rsidR="00434354" w:rsidRDefault="00434354" w:rsidP="00434354">
      <w:pPr>
        <w:rPr>
          <w:rFonts w:cstheme="minorHAnsi"/>
          <w:b/>
        </w:rPr>
      </w:pPr>
    </w:p>
    <w:p w14:paraId="6E6CBC0A" w14:textId="727180A3" w:rsidR="00434354" w:rsidRPr="00580137" w:rsidRDefault="00434354" w:rsidP="00434354">
      <w:pPr>
        <w:rPr>
          <w:b/>
        </w:rPr>
      </w:pPr>
      <w:r w:rsidRPr="00582463">
        <w:rPr>
          <w:b/>
        </w:rPr>
        <w:t xml:space="preserve">Table S1. </w:t>
      </w:r>
      <w:r w:rsidRPr="00582463">
        <w:t xml:space="preserve">Summary of </w:t>
      </w:r>
      <w:r w:rsidRPr="00582463">
        <w:rPr>
          <w:i/>
        </w:rPr>
        <w:t>E. coli</w:t>
      </w:r>
      <w:r w:rsidRPr="00582463">
        <w:t xml:space="preserve"> sampling across 12 streams and three years.</w:t>
      </w:r>
      <w:r w:rsidRPr="00580137">
        <w:t xml:space="preserve"> </w:t>
      </w:r>
    </w:p>
    <w:p w14:paraId="5C76ACF7" w14:textId="77777777" w:rsidR="00434354" w:rsidRDefault="00434354" w:rsidP="00434354">
      <w:pPr>
        <w:tabs>
          <w:tab w:val="left" w:pos="2250"/>
          <w:tab w:val="left" w:pos="4680"/>
          <w:tab w:val="left" w:pos="7200"/>
        </w:tabs>
        <w:rPr>
          <w:rFonts w:cstheme="minorHAnsi"/>
          <w:b/>
        </w:rPr>
      </w:pPr>
    </w:p>
    <w:p w14:paraId="4FD657C5" w14:textId="6EC1EB61" w:rsidR="00434354" w:rsidRPr="00181339" w:rsidRDefault="00434354" w:rsidP="00795BD6">
      <w:pPr>
        <w:tabs>
          <w:tab w:val="left" w:pos="1080"/>
          <w:tab w:val="left" w:pos="2610"/>
          <w:tab w:val="left" w:pos="3420"/>
          <w:tab w:val="left" w:pos="5130"/>
          <w:tab w:val="left" w:pos="6210"/>
          <w:tab w:val="left" w:pos="7560"/>
          <w:tab w:val="left" w:pos="8820"/>
        </w:tabs>
        <w:rPr>
          <w:b/>
        </w:rPr>
      </w:pPr>
      <w:r w:rsidRPr="00181339">
        <w:rPr>
          <w:b/>
        </w:rPr>
        <w:t>Year</w:t>
      </w:r>
      <w:r w:rsidRPr="00181339">
        <w:rPr>
          <w:b/>
        </w:rPr>
        <w:tab/>
        <w:t xml:space="preserve">Treatment </w:t>
      </w:r>
      <w:r>
        <w:rPr>
          <w:b/>
        </w:rPr>
        <w:tab/>
      </w:r>
      <w:r>
        <w:rPr>
          <w:b/>
        </w:rPr>
        <w:tab/>
        <w:t xml:space="preserve">  </w:t>
      </w:r>
      <w:r w:rsidR="00CE0A94">
        <w:rPr>
          <w:b/>
        </w:rPr>
        <w:tab/>
      </w:r>
      <w:r>
        <w:rPr>
          <w:b/>
        </w:rPr>
        <w:t xml:space="preserve"> # of</w:t>
      </w:r>
      <w:r>
        <w:rPr>
          <w:b/>
        </w:rPr>
        <w:tab/>
        <w:t xml:space="preserve"> </w:t>
      </w:r>
      <w:r w:rsidR="00795BD6">
        <w:rPr>
          <w:b/>
        </w:rPr>
        <w:t xml:space="preserve">  </w:t>
      </w:r>
      <w:r>
        <w:rPr>
          <w:b/>
        </w:rPr>
        <w:t># of</w:t>
      </w:r>
      <w:r>
        <w:rPr>
          <w:b/>
        </w:rPr>
        <w:tab/>
        <w:t xml:space="preserve"> n per</w:t>
      </w:r>
      <w:r>
        <w:rPr>
          <w:b/>
        </w:rPr>
        <w:tab/>
        <w:t>Days with</w:t>
      </w:r>
    </w:p>
    <w:p w14:paraId="6CF20AD0" w14:textId="70C6E859" w:rsidR="00434354" w:rsidRPr="004966C0" w:rsidRDefault="00434354" w:rsidP="00795BD6">
      <w:pPr>
        <w:tabs>
          <w:tab w:val="left" w:pos="1080"/>
          <w:tab w:val="left" w:pos="2610"/>
          <w:tab w:val="left" w:pos="3420"/>
          <w:tab w:val="left" w:pos="4140"/>
          <w:tab w:val="left" w:pos="5040"/>
          <w:tab w:val="left" w:pos="6210"/>
          <w:tab w:val="left" w:pos="7560"/>
          <w:tab w:val="left" w:pos="8910"/>
        </w:tabs>
        <w:rPr>
          <w:b/>
          <w:u w:val="single"/>
        </w:rPr>
      </w:pPr>
      <w:r>
        <w:rPr>
          <w:b/>
          <w:u w:val="single"/>
        </w:rPr>
        <w:tab/>
      </w:r>
      <w:r>
        <w:rPr>
          <w:b/>
          <w:u w:val="single"/>
        </w:rPr>
        <w:tab/>
      </w:r>
      <w:r w:rsidR="00CE0A94">
        <w:rPr>
          <w:b/>
          <w:u w:val="single"/>
        </w:rPr>
        <w:tab/>
      </w:r>
      <w:r w:rsidR="0096382F">
        <w:rPr>
          <w:b/>
          <w:u w:val="single"/>
        </w:rPr>
        <w:tab/>
      </w:r>
      <w:r w:rsidR="00795BD6">
        <w:rPr>
          <w:b/>
          <w:u w:val="single"/>
        </w:rPr>
        <w:t>N</w:t>
      </w:r>
      <w:r w:rsidR="00795BD6">
        <w:rPr>
          <w:b/>
          <w:u w:val="single"/>
        </w:rPr>
        <w:tab/>
      </w:r>
      <w:r>
        <w:rPr>
          <w:b/>
          <w:u w:val="single"/>
        </w:rPr>
        <w:t>Streams</w:t>
      </w:r>
      <w:r>
        <w:rPr>
          <w:b/>
          <w:u w:val="single"/>
        </w:rPr>
        <w:tab/>
        <w:t>Pastures</w:t>
      </w:r>
      <w:r>
        <w:rPr>
          <w:b/>
          <w:u w:val="single"/>
        </w:rPr>
        <w:tab/>
        <w:t>stream</w:t>
      </w:r>
      <w:r>
        <w:rPr>
          <w:b/>
          <w:u w:val="single"/>
        </w:rPr>
        <w:tab/>
        <w:t xml:space="preserve">   cattle</w:t>
      </w:r>
    </w:p>
    <w:p w14:paraId="1C95BD22" w14:textId="1603CF5C" w:rsidR="00434354" w:rsidRPr="0031751F" w:rsidRDefault="00434354" w:rsidP="00795BD6">
      <w:pPr>
        <w:tabs>
          <w:tab w:val="left" w:pos="1080"/>
          <w:tab w:val="left" w:pos="2610"/>
          <w:tab w:val="left" w:pos="4140"/>
          <w:tab w:val="left" w:pos="5400"/>
          <w:tab w:val="left" w:pos="6570"/>
          <w:tab w:val="left" w:pos="7560"/>
          <w:tab w:val="left" w:pos="8820"/>
        </w:tabs>
      </w:pPr>
      <w:r>
        <w:t>2016</w:t>
      </w:r>
      <w:r w:rsidRPr="0031751F">
        <w:tab/>
      </w:r>
      <w:r w:rsidR="00E2565D">
        <w:t>Time-controlled rotation</w:t>
      </w:r>
      <w:r w:rsidRPr="0031751F">
        <w:tab/>
      </w:r>
      <w:r>
        <w:t>30</w:t>
      </w:r>
      <w:r>
        <w:tab/>
        <w:t>2</w:t>
      </w:r>
      <w:r>
        <w:tab/>
        <w:t>2</w:t>
      </w:r>
      <w:r>
        <w:tab/>
        <w:t>10 – 20</w:t>
      </w:r>
      <w:r>
        <w:tab/>
        <w:t xml:space="preserve">    15 - 21 </w:t>
      </w:r>
    </w:p>
    <w:p w14:paraId="378586A9" w14:textId="1A64BD1B" w:rsidR="00434354" w:rsidRPr="0079538F" w:rsidRDefault="00434354" w:rsidP="00795BD6">
      <w:pPr>
        <w:tabs>
          <w:tab w:val="left" w:pos="1080"/>
          <w:tab w:val="left" w:pos="2610"/>
          <w:tab w:val="left" w:pos="4140"/>
          <w:tab w:val="left" w:pos="5400"/>
          <w:tab w:val="left" w:pos="6570"/>
          <w:tab w:val="left" w:pos="7560"/>
          <w:tab w:val="left" w:pos="8820"/>
        </w:tabs>
      </w:pPr>
      <w:r w:rsidRPr="0079538F">
        <w:tab/>
      </w:r>
      <w:r w:rsidR="00CE0A94">
        <w:t>Deferred-rotation</w:t>
      </w:r>
      <w:r>
        <w:tab/>
        <w:t>48</w:t>
      </w:r>
      <w:r>
        <w:tab/>
        <w:t>5</w:t>
      </w:r>
      <w:r>
        <w:tab/>
        <w:t>2</w:t>
      </w:r>
      <w:r>
        <w:tab/>
        <w:t xml:space="preserve">  6 – 12</w:t>
      </w:r>
      <w:r>
        <w:tab/>
        <w:t xml:space="preserve">    50 - 67</w:t>
      </w:r>
    </w:p>
    <w:p w14:paraId="188BDBE9" w14:textId="446CF7FE" w:rsidR="00434354" w:rsidRPr="008C7AAF" w:rsidRDefault="00434354" w:rsidP="00795BD6">
      <w:pPr>
        <w:tabs>
          <w:tab w:val="left" w:pos="1080"/>
          <w:tab w:val="left" w:pos="2610"/>
          <w:tab w:val="left" w:pos="4140"/>
          <w:tab w:val="left" w:pos="5400"/>
          <w:tab w:val="left" w:pos="6570"/>
          <w:tab w:val="left" w:pos="7560"/>
          <w:tab w:val="left" w:pos="8820"/>
        </w:tabs>
        <w:rPr>
          <w:u w:val="single"/>
        </w:rPr>
      </w:pPr>
      <w:r>
        <w:rPr>
          <w:u w:val="single"/>
        </w:rPr>
        <w:tab/>
      </w:r>
      <w:r w:rsidR="00CE0A94">
        <w:rPr>
          <w:u w:val="single"/>
        </w:rPr>
        <w:t>Continuous-turnout</w:t>
      </w:r>
      <w:r w:rsidRPr="008C7AAF">
        <w:rPr>
          <w:u w:val="single"/>
        </w:rPr>
        <w:tab/>
      </w:r>
      <w:r>
        <w:rPr>
          <w:u w:val="single"/>
        </w:rPr>
        <w:t>19</w:t>
      </w:r>
      <w:r w:rsidRPr="008C7AAF">
        <w:rPr>
          <w:u w:val="single"/>
        </w:rPr>
        <w:tab/>
      </w:r>
      <w:r>
        <w:rPr>
          <w:u w:val="single"/>
        </w:rPr>
        <w:t>2</w:t>
      </w:r>
      <w:r>
        <w:rPr>
          <w:u w:val="single"/>
        </w:rPr>
        <w:tab/>
        <w:t>1</w:t>
      </w:r>
      <w:r>
        <w:rPr>
          <w:u w:val="single"/>
        </w:rPr>
        <w:tab/>
        <w:t xml:space="preserve">  7 – 12</w:t>
      </w:r>
      <w:r>
        <w:rPr>
          <w:u w:val="single"/>
        </w:rPr>
        <w:tab/>
        <w:t xml:space="preserve">         129</w:t>
      </w:r>
    </w:p>
    <w:p w14:paraId="48803D4E" w14:textId="0F80DC39" w:rsidR="00434354" w:rsidRDefault="00434354" w:rsidP="00795BD6">
      <w:pPr>
        <w:tabs>
          <w:tab w:val="left" w:pos="1080"/>
          <w:tab w:val="left" w:pos="2610"/>
          <w:tab w:val="left" w:pos="4140"/>
          <w:tab w:val="left" w:pos="5400"/>
          <w:tab w:val="left" w:pos="6570"/>
          <w:tab w:val="left" w:pos="7560"/>
          <w:tab w:val="left" w:pos="8820"/>
        </w:tabs>
      </w:pPr>
      <w:r>
        <w:t>2017</w:t>
      </w:r>
      <w:r>
        <w:tab/>
      </w:r>
      <w:r w:rsidR="00CE0A94">
        <w:t>Time-controlled rotation</w:t>
      </w:r>
      <w:r>
        <w:tab/>
        <w:t>23</w:t>
      </w:r>
      <w:r>
        <w:tab/>
        <w:t>2</w:t>
      </w:r>
      <w:r>
        <w:tab/>
        <w:t>2</w:t>
      </w:r>
      <w:r>
        <w:tab/>
        <w:t>11 – 12</w:t>
      </w:r>
      <w:r>
        <w:tab/>
        <w:t xml:space="preserve">    23 - 30</w:t>
      </w:r>
    </w:p>
    <w:p w14:paraId="7ABCB3FF" w14:textId="766F4C31" w:rsidR="00434354" w:rsidRDefault="00434354" w:rsidP="00795BD6">
      <w:pPr>
        <w:tabs>
          <w:tab w:val="left" w:pos="1080"/>
          <w:tab w:val="left" w:pos="2610"/>
          <w:tab w:val="left" w:pos="4140"/>
          <w:tab w:val="left" w:pos="5400"/>
          <w:tab w:val="left" w:pos="6570"/>
          <w:tab w:val="left" w:pos="7560"/>
          <w:tab w:val="left" w:pos="8820"/>
        </w:tabs>
      </w:pPr>
      <w:r>
        <w:tab/>
      </w:r>
      <w:r w:rsidR="00CE0A94">
        <w:t>Deferred-rotation</w:t>
      </w:r>
      <w:r>
        <w:tab/>
        <w:t>84</w:t>
      </w:r>
      <w:r>
        <w:tab/>
        <w:t>7</w:t>
      </w:r>
      <w:r>
        <w:tab/>
        <w:t>3</w:t>
      </w:r>
      <w:r>
        <w:tab/>
        <w:t xml:space="preserve">        12</w:t>
      </w:r>
      <w:r>
        <w:tab/>
        <w:t xml:space="preserve">    47 - 68</w:t>
      </w:r>
    </w:p>
    <w:p w14:paraId="34523599" w14:textId="17B3BCEC" w:rsidR="00434354" w:rsidRPr="0079538F" w:rsidRDefault="00434354" w:rsidP="00795BD6">
      <w:pPr>
        <w:tabs>
          <w:tab w:val="left" w:pos="1080"/>
          <w:tab w:val="left" w:pos="2610"/>
          <w:tab w:val="left" w:pos="4140"/>
          <w:tab w:val="left" w:pos="5400"/>
          <w:tab w:val="left" w:pos="6570"/>
          <w:tab w:val="left" w:pos="7560"/>
          <w:tab w:val="left" w:pos="8820"/>
        </w:tabs>
        <w:rPr>
          <w:u w:val="single"/>
        </w:rPr>
      </w:pPr>
      <w:r w:rsidRPr="0079538F">
        <w:rPr>
          <w:u w:val="single"/>
        </w:rPr>
        <w:tab/>
      </w:r>
      <w:r w:rsidR="00CE0A94">
        <w:rPr>
          <w:u w:val="single"/>
        </w:rPr>
        <w:t>Continuous-turnout</w:t>
      </w:r>
      <w:r w:rsidRPr="0079538F">
        <w:rPr>
          <w:u w:val="single"/>
        </w:rPr>
        <w:tab/>
      </w:r>
      <w:r>
        <w:rPr>
          <w:u w:val="single"/>
        </w:rPr>
        <w:t>36</w:t>
      </w:r>
      <w:r w:rsidRPr="0079538F">
        <w:rPr>
          <w:u w:val="single"/>
        </w:rPr>
        <w:tab/>
      </w:r>
      <w:r>
        <w:rPr>
          <w:u w:val="single"/>
        </w:rPr>
        <w:t>3</w:t>
      </w:r>
      <w:r w:rsidRPr="0079538F">
        <w:rPr>
          <w:u w:val="single"/>
        </w:rPr>
        <w:tab/>
      </w:r>
      <w:r>
        <w:rPr>
          <w:u w:val="single"/>
        </w:rPr>
        <w:t>2</w:t>
      </w:r>
      <w:r>
        <w:rPr>
          <w:u w:val="single"/>
        </w:rPr>
        <w:tab/>
        <w:t xml:space="preserve">        12</w:t>
      </w:r>
      <w:r>
        <w:rPr>
          <w:u w:val="single"/>
        </w:rPr>
        <w:tab/>
        <w:t>104 - 129</w:t>
      </w:r>
    </w:p>
    <w:p w14:paraId="50DF0114" w14:textId="21D7C3F6" w:rsidR="00434354" w:rsidRDefault="00434354" w:rsidP="00795BD6">
      <w:pPr>
        <w:tabs>
          <w:tab w:val="left" w:pos="1080"/>
          <w:tab w:val="left" w:pos="2610"/>
          <w:tab w:val="left" w:pos="4140"/>
          <w:tab w:val="left" w:pos="5400"/>
          <w:tab w:val="left" w:pos="6570"/>
          <w:tab w:val="left" w:pos="7560"/>
          <w:tab w:val="left" w:pos="8820"/>
        </w:tabs>
      </w:pPr>
      <w:r>
        <w:t>2018</w:t>
      </w:r>
      <w:r>
        <w:tab/>
      </w:r>
      <w:r w:rsidR="00CE0A94">
        <w:t>Time-controlled rotation</w:t>
      </w:r>
      <w:r>
        <w:tab/>
        <w:t>10</w:t>
      </w:r>
      <w:r>
        <w:tab/>
        <w:t>1</w:t>
      </w:r>
      <w:r>
        <w:tab/>
        <w:t>1</w:t>
      </w:r>
      <w:r>
        <w:tab/>
        <w:t xml:space="preserve">        10</w:t>
      </w:r>
      <w:r>
        <w:tab/>
        <w:t xml:space="preserve">           17</w:t>
      </w:r>
    </w:p>
    <w:p w14:paraId="16393595" w14:textId="526FF257" w:rsidR="00434354" w:rsidRDefault="00434354" w:rsidP="00795BD6">
      <w:pPr>
        <w:tabs>
          <w:tab w:val="left" w:pos="1080"/>
          <w:tab w:val="left" w:pos="2610"/>
          <w:tab w:val="left" w:pos="4140"/>
          <w:tab w:val="left" w:pos="5400"/>
          <w:tab w:val="left" w:pos="6570"/>
          <w:tab w:val="left" w:pos="7560"/>
          <w:tab w:val="left" w:pos="8820"/>
        </w:tabs>
      </w:pPr>
      <w:r>
        <w:tab/>
      </w:r>
      <w:r w:rsidR="00CE0A94">
        <w:t>Deferred-rotation</w:t>
      </w:r>
      <w:r>
        <w:tab/>
        <w:t>77</w:t>
      </w:r>
      <w:r>
        <w:tab/>
        <w:t>7</w:t>
      </w:r>
      <w:r>
        <w:tab/>
        <w:t>3</w:t>
      </w:r>
      <w:r>
        <w:tab/>
        <w:t xml:space="preserve">        11</w:t>
      </w:r>
      <w:r>
        <w:tab/>
        <w:t xml:space="preserve">    31 - 63</w:t>
      </w:r>
    </w:p>
    <w:p w14:paraId="2BC95C63" w14:textId="050D7DB3" w:rsidR="00434354" w:rsidRDefault="00434354" w:rsidP="00795BD6">
      <w:pPr>
        <w:tabs>
          <w:tab w:val="left" w:pos="1080"/>
          <w:tab w:val="left" w:pos="2610"/>
          <w:tab w:val="left" w:pos="4140"/>
          <w:tab w:val="left" w:pos="5400"/>
          <w:tab w:val="left" w:pos="6570"/>
          <w:tab w:val="left" w:pos="7560"/>
          <w:tab w:val="left" w:pos="7740"/>
          <w:tab w:val="left" w:pos="8820"/>
        </w:tabs>
      </w:pPr>
      <w:r>
        <w:tab/>
      </w:r>
      <w:r w:rsidR="00CE0A94" w:rsidRPr="00D36C86">
        <w:t>Continuous-turnout</w:t>
      </w:r>
      <w:r>
        <w:tab/>
        <w:t>33</w:t>
      </w:r>
      <w:r>
        <w:tab/>
        <w:t>3</w:t>
      </w:r>
      <w:r>
        <w:tab/>
        <w:t>2</w:t>
      </w:r>
      <w:r>
        <w:tab/>
        <w:t xml:space="preserve">        11</w:t>
      </w:r>
      <w:r>
        <w:tab/>
        <w:t xml:space="preserve">  97 - 138</w:t>
      </w:r>
    </w:p>
    <w:p w14:paraId="53D63532" w14:textId="77777777" w:rsidR="0056463D" w:rsidRDefault="0056463D" w:rsidP="00795BD6">
      <w:pPr>
        <w:tabs>
          <w:tab w:val="left" w:pos="8820"/>
        </w:tabs>
        <w:spacing w:line="480" w:lineRule="auto"/>
      </w:pPr>
    </w:p>
    <w:p w14:paraId="0593D30D" w14:textId="48C586E7" w:rsidR="00434354" w:rsidRDefault="007217AF" w:rsidP="0056463D">
      <w:pPr>
        <w:rPr>
          <w:b/>
        </w:rPr>
      </w:pPr>
      <w:r>
        <w:rPr>
          <w:b/>
        </w:rPr>
        <w:t xml:space="preserve"> </w:t>
      </w:r>
    </w:p>
    <w:p w14:paraId="6841767F" w14:textId="77777777" w:rsidR="005B2C3D" w:rsidRDefault="005B2C3D">
      <w:pPr>
        <w:spacing w:after="160" w:line="259" w:lineRule="auto"/>
        <w:rPr>
          <w:b/>
        </w:rPr>
      </w:pPr>
      <w:r>
        <w:rPr>
          <w:b/>
        </w:rPr>
        <w:br w:type="page"/>
      </w:r>
    </w:p>
    <w:p w14:paraId="478FE6E3" w14:textId="77777777" w:rsidR="00E2565D" w:rsidRDefault="00E2565D" w:rsidP="00420269">
      <w:pPr>
        <w:rPr>
          <w:b/>
        </w:rPr>
        <w:sectPr w:rsidR="00E2565D" w:rsidSect="00E2565D">
          <w:pgSz w:w="15840" w:h="12240" w:orient="landscape"/>
          <w:pgMar w:top="1440" w:right="1440" w:bottom="1440" w:left="1440" w:header="720" w:footer="720" w:gutter="0"/>
          <w:lnNumType w:countBy="1" w:restart="continuous"/>
          <w:cols w:space="720"/>
          <w:docGrid w:linePitch="360"/>
        </w:sectPr>
      </w:pPr>
    </w:p>
    <w:p w14:paraId="54AD1B0C" w14:textId="77777777" w:rsidR="00582463" w:rsidRDefault="00582463" w:rsidP="00582463">
      <w:r w:rsidRPr="00347FE3">
        <w:rPr>
          <w:b/>
        </w:rPr>
        <w:lastRenderedPageBreak/>
        <w:t>Table S</w:t>
      </w:r>
      <w:r>
        <w:rPr>
          <w:b/>
        </w:rPr>
        <w:t>2</w:t>
      </w:r>
      <w:r w:rsidRPr="00347FE3">
        <w:rPr>
          <w:b/>
        </w:rPr>
        <w:t xml:space="preserve">. </w:t>
      </w:r>
      <w:r>
        <w:t xml:space="preserve">Coefficient summary </w:t>
      </w:r>
      <w:r w:rsidRPr="00347FE3">
        <w:t>of</w:t>
      </w:r>
      <w:r>
        <w:t xml:space="preserve"> selected GAMM fit to</w:t>
      </w:r>
      <w:r w:rsidRPr="00347FE3">
        <w:t xml:space="preserve"> </w:t>
      </w:r>
      <w:r w:rsidRPr="00347FE3">
        <w:rPr>
          <w:i/>
        </w:rPr>
        <w:t>E. coli</w:t>
      </w:r>
      <w:r w:rsidRPr="00347FE3">
        <w:t xml:space="preserve"> </w:t>
      </w:r>
      <w:r>
        <w:t>data</w:t>
      </w:r>
      <w:r w:rsidRPr="00347FE3">
        <w:t>.</w:t>
      </w:r>
      <w:r w:rsidRPr="00580137">
        <w:t xml:space="preserve"> </w:t>
      </w:r>
      <w:r>
        <w:t>Summary displayed below corresponds to model “2” in Table 2 in the main text. Model fitted with the GAMM4 package in the R. Linear mixed model fit by REML [‘</w:t>
      </w:r>
      <w:proofErr w:type="spellStart"/>
      <w:r>
        <w:t>lmerMod</w:t>
      </w:r>
      <w:proofErr w:type="spellEnd"/>
      <w:r>
        <w:t>’] and REML criterion at convergence: 700.7.</w:t>
      </w:r>
    </w:p>
    <w:p w14:paraId="0FF36D2F" w14:textId="77777777" w:rsidR="00582463" w:rsidRDefault="00582463" w:rsidP="00582463"/>
    <w:p w14:paraId="08B0650A" w14:textId="77777777" w:rsidR="00582463" w:rsidRPr="00A77A57" w:rsidRDefault="00582463" w:rsidP="00582463">
      <w:pPr>
        <w:pBdr>
          <w:bottom w:val="single" w:sz="4" w:space="1" w:color="auto"/>
        </w:pBdr>
        <w:tabs>
          <w:tab w:val="left" w:pos="2070"/>
          <w:tab w:val="left" w:pos="3420"/>
          <w:tab w:val="left" w:pos="4680"/>
          <w:tab w:val="left" w:pos="6120"/>
          <w:tab w:val="left" w:pos="7380"/>
          <w:tab w:val="left" w:pos="7560"/>
        </w:tabs>
        <w:rPr>
          <w:b/>
        </w:rPr>
      </w:pPr>
      <w:r>
        <w:rPr>
          <w:b/>
        </w:rPr>
        <w:t>Scaled residuals:</w:t>
      </w:r>
      <w:r w:rsidRPr="00181339">
        <w:rPr>
          <w:b/>
        </w:rPr>
        <w:tab/>
      </w:r>
      <w:r w:rsidRPr="00C117CB">
        <w:rPr>
          <w:b/>
        </w:rPr>
        <w:t>Min</w:t>
      </w:r>
      <w:r w:rsidRPr="00C117CB">
        <w:rPr>
          <w:b/>
        </w:rPr>
        <w:tab/>
        <w:t>1Q</w:t>
      </w:r>
      <w:r w:rsidRPr="00C117CB">
        <w:rPr>
          <w:b/>
        </w:rPr>
        <w:tab/>
        <w:t>Median</w:t>
      </w:r>
      <w:r w:rsidRPr="00C117CB">
        <w:rPr>
          <w:b/>
        </w:rPr>
        <w:tab/>
        <w:t>3Q</w:t>
      </w:r>
      <w:r w:rsidRPr="00C117CB">
        <w:rPr>
          <w:b/>
        </w:rPr>
        <w:tab/>
        <w:t xml:space="preserve">Max </w:t>
      </w:r>
      <w:r w:rsidRPr="00C117CB">
        <w:rPr>
          <w:b/>
        </w:rPr>
        <w:tab/>
      </w:r>
      <w:r w:rsidRPr="00C117CB">
        <w:rPr>
          <w:b/>
        </w:rPr>
        <w:tab/>
        <w:t xml:space="preserve"> </w:t>
      </w:r>
    </w:p>
    <w:p w14:paraId="7220F69D" w14:textId="77777777" w:rsidR="00582463" w:rsidRPr="009C2A91" w:rsidRDefault="00582463" w:rsidP="00582463">
      <w:pPr>
        <w:tabs>
          <w:tab w:val="left" w:pos="2070"/>
          <w:tab w:val="left" w:pos="3420"/>
          <w:tab w:val="left" w:pos="3690"/>
          <w:tab w:val="left" w:pos="4680"/>
          <w:tab w:val="left" w:pos="5130"/>
          <w:tab w:val="left" w:pos="6120"/>
          <w:tab w:val="left" w:pos="7380"/>
          <w:tab w:val="left" w:pos="7560"/>
        </w:tabs>
      </w:pPr>
      <w:r>
        <w:t xml:space="preserve"> </w:t>
      </w:r>
      <w:r w:rsidRPr="0031751F">
        <w:tab/>
      </w:r>
      <w:r>
        <w:t>-2.8247</w:t>
      </w:r>
      <w:r>
        <w:tab/>
        <w:t>-0.5827</w:t>
      </w:r>
      <w:r>
        <w:tab/>
        <w:t>0.031</w:t>
      </w:r>
      <w:r>
        <w:tab/>
        <w:t>0.6356</w:t>
      </w:r>
      <w:r>
        <w:tab/>
        <w:t>2.677</w:t>
      </w:r>
    </w:p>
    <w:p w14:paraId="75A1D7E6" w14:textId="77777777" w:rsidR="00582463" w:rsidRDefault="00582463" w:rsidP="00582463">
      <w:pPr>
        <w:tabs>
          <w:tab w:val="left" w:pos="2070"/>
          <w:tab w:val="left" w:pos="3420"/>
          <w:tab w:val="left" w:pos="3690"/>
          <w:tab w:val="left" w:pos="4680"/>
          <w:tab w:val="left" w:pos="5130"/>
          <w:tab w:val="left" w:pos="6120"/>
          <w:tab w:val="left" w:pos="7380"/>
          <w:tab w:val="left" w:pos="7560"/>
        </w:tabs>
      </w:pPr>
    </w:p>
    <w:p w14:paraId="5CE47DED" w14:textId="77777777" w:rsidR="00582463" w:rsidRPr="00675EC1" w:rsidRDefault="00582463" w:rsidP="00582463">
      <w:pPr>
        <w:pBdr>
          <w:bottom w:val="single" w:sz="4" w:space="1" w:color="auto"/>
        </w:pBdr>
        <w:tabs>
          <w:tab w:val="left" w:pos="2070"/>
          <w:tab w:val="left" w:pos="4680"/>
          <w:tab w:val="left" w:pos="6030"/>
          <w:tab w:val="left" w:pos="7380"/>
          <w:tab w:val="left" w:pos="7560"/>
        </w:tabs>
        <w:rPr>
          <w:b/>
          <w:bCs/>
        </w:rPr>
      </w:pPr>
      <w:r w:rsidRPr="00675EC1">
        <w:rPr>
          <w:b/>
          <w:bCs/>
        </w:rPr>
        <w:t>Random effects:</w:t>
      </w:r>
      <w:r>
        <w:rPr>
          <w:b/>
          <w:bCs/>
        </w:rPr>
        <w:tab/>
      </w:r>
      <w:r w:rsidRPr="00675EC1">
        <w:rPr>
          <w:b/>
          <w:bCs/>
        </w:rPr>
        <w:t>Groups</w:t>
      </w:r>
      <w:r w:rsidRPr="00675EC1">
        <w:rPr>
          <w:b/>
          <w:bCs/>
        </w:rPr>
        <w:tab/>
        <w:t>Name</w:t>
      </w:r>
      <w:r w:rsidRPr="00675EC1">
        <w:rPr>
          <w:b/>
          <w:bCs/>
        </w:rPr>
        <w:tab/>
        <w:t>Variance</w:t>
      </w:r>
      <w:r w:rsidRPr="00675EC1">
        <w:rPr>
          <w:b/>
          <w:bCs/>
        </w:rPr>
        <w:tab/>
        <w:t>SD</w:t>
      </w:r>
    </w:p>
    <w:p w14:paraId="44BFD22D" w14:textId="77777777" w:rsidR="00582463" w:rsidRDefault="00582463" w:rsidP="00582463">
      <w:pPr>
        <w:tabs>
          <w:tab w:val="left" w:pos="2070"/>
          <w:tab w:val="left" w:pos="4680"/>
          <w:tab w:val="left" w:pos="6030"/>
          <w:tab w:val="left" w:pos="7380"/>
          <w:tab w:val="left" w:pos="7560"/>
        </w:tabs>
      </w:pPr>
      <w:r>
        <w:tab/>
      </w:r>
      <w:proofErr w:type="spellStart"/>
      <w:r>
        <w:t>Year:stream:pasture</w:t>
      </w:r>
      <w:proofErr w:type="spellEnd"/>
      <w:r>
        <w:tab/>
        <w:t>(intercept)</w:t>
      </w:r>
      <w:r>
        <w:tab/>
        <w:t>0.05932</w:t>
      </w:r>
      <w:r>
        <w:tab/>
        <w:t>0.24356</w:t>
      </w:r>
    </w:p>
    <w:p w14:paraId="0DEEE377" w14:textId="77777777" w:rsidR="00582463" w:rsidRDefault="00582463" w:rsidP="00582463">
      <w:pPr>
        <w:tabs>
          <w:tab w:val="left" w:pos="2070"/>
          <w:tab w:val="left" w:pos="4680"/>
          <w:tab w:val="left" w:pos="6030"/>
          <w:tab w:val="left" w:pos="7380"/>
          <w:tab w:val="left" w:pos="7560"/>
        </w:tabs>
      </w:pPr>
      <w:r>
        <w:tab/>
        <w:t>Stream</w:t>
      </w:r>
      <w:r>
        <w:tab/>
        <w:t>(intercept)</w:t>
      </w:r>
      <w:r>
        <w:tab/>
        <w:t>0.01337</w:t>
      </w:r>
      <w:r>
        <w:tab/>
        <w:t>0.11561</w:t>
      </w:r>
    </w:p>
    <w:p w14:paraId="2098FAEA" w14:textId="77777777" w:rsidR="00582463" w:rsidRDefault="00582463" w:rsidP="00582463">
      <w:pPr>
        <w:tabs>
          <w:tab w:val="left" w:pos="2070"/>
          <w:tab w:val="left" w:pos="4680"/>
          <w:tab w:val="left" w:pos="6030"/>
          <w:tab w:val="left" w:pos="7380"/>
          <w:tab w:val="left" w:pos="7560"/>
        </w:tabs>
      </w:pPr>
      <w:r>
        <w:tab/>
      </w:r>
      <w:proofErr w:type="spellStart"/>
      <w:r>
        <w:t>Xr</w:t>
      </w:r>
      <w:proofErr w:type="spellEnd"/>
      <w:r>
        <w:tab/>
        <w:t>s(DOY)</w:t>
      </w:r>
      <w:r>
        <w:tab/>
        <w:t>0.0048</w:t>
      </w:r>
      <w:r>
        <w:tab/>
        <w:t>006928</w:t>
      </w:r>
      <w:r>
        <w:tab/>
      </w:r>
    </w:p>
    <w:p w14:paraId="27DE9CB4" w14:textId="77777777" w:rsidR="00582463" w:rsidRDefault="00582463" w:rsidP="00582463">
      <w:pPr>
        <w:tabs>
          <w:tab w:val="left" w:pos="2070"/>
          <w:tab w:val="left" w:pos="4680"/>
          <w:tab w:val="left" w:pos="6030"/>
          <w:tab w:val="left" w:pos="7380"/>
          <w:tab w:val="left" w:pos="7560"/>
        </w:tabs>
      </w:pPr>
      <w:r>
        <w:tab/>
        <w:t>Residual</w:t>
      </w:r>
      <w:r>
        <w:tab/>
      </w:r>
      <w:r>
        <w:tab/>
        <w:t>0.37038</w:t>
      </w:r>
      <w:r>
        <w:tab/>
        <w:t>0.60859</w:t>
      </w:r>
    </w:p>
    <w:p w14:paraId="222E79FD" w14:textId="77777777" w:rsidR="00582463" w:rsidRDefault="00582463" w:rsidP="00582463">
      <w:pPr>
        <w:tabs>
          <w:tab w:val="left" w:pos="2070"/>
          <w:tab w:val="left" w:pos="4680"/>
          <w:tab w:val="left" w:pos="6030"/>
          <w:tab w:val="left" w:pos="7380"/>
          <w:tab w:val="left" w:pos="7560"/>
        </w:tabs>
      </w:pPr>
    </w:p>
    <w:p w14:paraId="6C0A9528" w14:textId="77777777" w:rsidR="00582463" w:rsidRPr="00877BCA" w:rsidRDefault="00582463" w:rsidP="00582463">
      <w:pPr>
        <w:tabs>
          <w:tab w:val="left" w:pos="2070"/>
          <w:tab w:val="left" w:pos="3420"/>
          <w:tab w:val="left" w:pos="3690"/>
          <w:tab w:val="left" w:pos="4680"/>
          <w:tab w:val="left" w:pos="5130"/>
          <w:tab w:val="left" w:pos="6120"/>
          <w:tab w:val="left" w:pos="7380"/>
          <w:tab w:val="left" w:pos="7560"/>
        </w:tabs>
        <w:rPr>
          <w:b/>
          <w:bCs/>
          <w:i/>
          <w:iCs/>
        </w:rPr>
      </w:pPr>
      <w:r w:rsidRPr="00877BCA">
        <w:rPr>
          <w:b/>
          <w:bCs/>
          <w:i/>
          <w:iCs/>
        </w:rPr>
        <w:t xml:space="preserve">Number of Observations: 350, groups: </w:t>
      </w:r>
      <w:proofErr w:type="spellStart"/>
      <w:r w:rsidRPr="00877BCA">
        <w:rPr>
          <w:b/>
          <w:bCs/>
          <w:i/>
          <w:iCs/>
        </w:rPr>
        <w:t>year:stream:pa</w:t>
      </w:r>
      <w:r>
        <w:rPr>
          <w:b/>
          <w:bCs/>
          <w:i/>
          <w:iCs/>
        </w:rPr>
        <w:t>s</w:t>
      </w:r>
      <w:r w:rsidRPr="00877BCA">
        <w:rPr>
          <w:b/>
          <w:bCs/>
          <w:i/>
          <w:iCs/>
        </w:rPr>
        <w:t>ture</w:t>
      </w:r>
      <w:proofErr w:type="spellEnd"/>
      <w:r w:rsidRPr="00877BCA">
        <w:rPr>
          <w:b/>
          <w:bCs/>
          <w:i/>
          <w:iCs/>
        </w:rPr>
        <w:t xml:space="preserve">, 32, 12: </w:t>
      </w:r>
      <w:proofErr w:type="spellStart"/>
      <w:r w:rsidRPr="00877BCA">
        <w:rPr>
          <w:b/>
          <w:bCs/>
          <w:i/>
          <w:iCs/>
        </w:rPr>
        <w:t>Xr</w:t>
      </w:r>
      <w:proofErr w:type="spellEnd"/>
      <w:r w:rsidRPr="00877BCA">
        <w:rPr>
          <w:b/>
          <w:bCs/>
          <w:i/>
          <w:iCs/>
        </w:rPr>
        <w:t>, 8</w:t>
      </w:r>
    </w:p>
    <w:p w14:paraId="6D090CD9" w14:textId="77777777" w:rsidR="00582463" w:rsidRDefault="00582463" w:rsidP="00582463">
      <w:pPr>
        <w:tabs>
          <w:tab w:val="left" w:pos="2070"/>
          <w:tab w:val="left" w:pos="3420"/>
          <w:tab w:val="left" w:pos="3690"/>
          <w:tab w:val="left" w:pos="4680"/>
          <w:tab w:val="left" w:pos="5130"/>
          <w:tab w:val="left" w:pos="6120"/>
          <w:tab w:val="left" w:pos="7380"/>
          <w:tab w:val="left" w:pos="7560"/>
        </w:tabs>
      </w:pPr>
    </w:p>
    <w:p w14:paraId="0F3EE1A3" w14:textId="77777777" w:rsidR="00582463" w:rsidRPr="001C222C" w:rsidRDefault="00582463" w:rsidP="00582463">
      <w:pPr>
        <w:pBdr>
          <w:bottom w:val="single" w:sz="4" w:space="1" w:color="auto"/>
        </w:pBdr>
        <w:tabs>
          <w:tab w:val="left" w:pos="2070"/>
          <w:tab w:val="left" w:pos="3420"/>
          <w:tab w:val="left" w:pos="3690"/>
          <w:tab w:val="left" w:pos="4680"/>
          <w:tab w:val="left" w:pos="5130"/>
          <w:tab w:val="left" w:pos="6120"/>
          <w:tab w:val="left" w:pos="7380"/>
          <w:tab w:val="left" w:pos="7560"/>
        </w:tabs>
        <w:rPr>
          <w:b/>
          <w:bCs/>
        </w:rPr>
      </w:pPr>
      <w:r w:rsidRPr="001C222C">
        <w:rPr>
          <w:b/>
          <w:bCs/>
        </w:rPr>
        <w:t>Fixed effects:</w:t>
      </w:r>
      <w:r>
        <w:rPr>
          <w:b/>
          <w:bCs/>
        </w:rPr>
        <w:tab/>
        <w:t>Estimate</w:t>
      </w:r>
      <w:r>
        <w:rPr>
          <w:b/>
          <w:bCs/>
        </w:rPr>
        <w:tab/>
        <w:t>SD</w:t>
      </w:r>
      <w:r>
        <w:rPr>
          <w:b/>
          <w:bCs/>
        </w:rPr>
        <w:tab/>
        <w:t>t value</w:t>
      </w:r>
    </w:p>
    <w:p w14:paraId="7A62E6FA"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(Intercept)</w:t>
      </w:r>
      <w:r>
        <w:tab/>
        <w:t>2.0627</w:t>
      </w:r>
      <w:r>
        <w:tab/>
        <w:t>0.13815</w:t>
      </w:r>
      <w:r>
        <w:tab/>
        <w:t>14.931</w:t>
      </w:r>
    </w:p>
    <w:p w14:paraId="3F4410F0"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Deferred</w:t>
      </w:r>
      <w:r>
        <w:tab/>
        <w:t>-0.40629</w:t>
      </w:r>
      <w:r>
        <w:tab/>
        <w:t>0.15394</w:t>
      </w:r>
      <w:r>
        <w:tab/>
        <w:t>-2.639</w:t>
      </w:r>
    </w:p>
    <w:p w14:paraId="314A9471"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TimeControlled</w:t>
      </w:r>
      <w:proofErr w:type="spellEnd"/>
      <w:r>
        <w:tab/>
        <w:t>-0.52601</w:t>
      </w:r>
      <w:r>
        <w:tab/>
        <w:t>0.20826</w:t>
      </w:r>
      <w:r>
        <w:tab/>
        <w:t>-2.526</w:t>
      </w:r>
    </w:p>
    <w:p w14:paraId="152D70F2"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CattlePresent</w:t>
      </w:r>
      <w:proofErr w:type="spellEnd"/>
      <w:r>
        <w:tab/>
        <w:t>0.56277</w:t>
      </w:r>
      <w:r>
        <w:tab/>
        <w:t>0.07915</w:t>
      </w:r>
      <w:r>
        <w:tab/>
        <w:t>7.11</w:t>
      </w:r>
    </w:p>
    <w:p w14:paraId="0B52A8BE"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DOY</w:t>
      </w:r>
      <w:r>
        <w:tab/>
        <w:t>0.5579</w:t>
      </w:r>
      <w:r>
        <w:tab/>
        <w:t>0.12021</w:t>
      </w:r>
      <w:r>
        <w:tab/>
        <w:t>4.641</w:t>
      </w:r>
    </w:p>
    <w:p w14:paraId="7D2036AB" w14:textId="77777777" w:rsidR="00582463" w:rsidRDefault="00582463" w:rsidP="00582463">
      <w:pPr>
        <w:tabs>
          <w:tab w:val="left" w:pos="2070"/>
          <w:tab w:val="left" w:pos="3420"/>
          <w:tab w:val="left" w:pos="3690"/>
          <w:tab w:val="left" w:pos="4680"/>
          <w:tab w:val="left" w:pos="5130"/>
          <w:tab w:val="left" w:pos="6120"/>
          <w:tab w:val="left" w:pos="7380"/>
          <w:tab w:val="left" w:pos="7560"/>
        </w:tabs>
      </w:pPr>
    </w:p>
    <w:p w14:paraId="57DE406C" w14:textId="244E3D7E" w:rsidR="00582463" w:rsidRPr="005B2C3D" w:rsidRDefault="00582463" w:rsidP="00582463">
      <w:pPr>
        <w:pBdr>
          <w:bottom w:val="single" w:sz="4" w:space="1" w:color="auto"/>
        </w:pBdr>
        <w:tabs>
          <w:tab w:val="left" w:pos="2070"/>
          <w:tab w:val="left" w:pos="3420"/>
          <w:tab w:val="left" w:pos="3690"/>
          <w:tab w:val="left" w:pos="4680"/>
          <w:tab w:val="left" w:pos="5130"/>
          <w:tab w:val="left" w:pos="6120"/>
          <w:tab w:val="left" w:pos="7380"/>
          <w:tab w:val="left" w:pos="7560"/>
        </w:tabs>
        <w:rPr>
          <w:b/>
          <w:bCs/>
        </w:rPr>
      </w:pPr>
      <w:r w:rsidRPr="005B2C3D">
        <w:rPr>
          <w:b/>
          <w:bCs/>
        </w:rPr>
        <w:t>Correlation of Fixed Effects:</w:t>
      </w:r>
      <w:r w:rsidRPr="005B2C3D">
        <w:rPr>
          <w:b/>
          <w:bCs/>
        </w:rPr>
        <w:tab/>
        <w:t>(</w:t>
      </w:r>
      <w:proofErr w:type="spellStart"/>
      <w:r w:rsidRPr="005B2C3D">
        <w:rPr>
          <w:b/>
          <w:bCs/>
        </w:rPr>
        <w:t>lnt</w:t>
      </w:r>
      <w:proofErr w:type="spellEnd"/>
      <w:r w:rsidRPr="005B2C3D">
        <w:rPr>
          <w:b/>
          <w:bCs/>
        </w:rPr>
        <w:t>)</w:t>
      </w:r>
      <w:r>
        <w:rPr>
          <w:b/>
          <w:bCs/>
        </w:rPr>
        <w:t xml:space="preserve">          Deferred      </w:t>
      </w:r>
      <w:proofErr w:type="spellStart"/>
      <w:r>
        <w:rPr>
          <w:b/>
          <w:bCs/>
        </w:rPr>
        <w:t>TimeControlled</w:t>
      </w:r>
      <w:proofErr w:type="spellEnd"/>
      <w:r>
        <w:rPr>
          <w:b/>
          <w:bCs/>
        </w:rPr>
        <w:t xml:space="preserve"> </w:t>
      </w:r>
      <w:r w:rsidRPr="005B2C3D">
        <w:rPr>
          <w:b/>
          <w:bCs/>
        </w:rPr>
        <w:tab/>
      </w:r>
      <w:r>
        <w:rPr>
          <w:b/>
          <w:bCs/>
        </w:rPr>
        <w:t xml:space="preserve">    </w:t>
      </w:r>
      <w:proofErr w:type="spellStart"/>
      <w:r>
        <w:rPr>
          <w:b/>
          <w:bCs/>
        </w:rPr>
        <w:t>CattlePresent</w:t>
      </w:r>
      <w:proofErr w:type="spellEnd"/>
    </w:p>
    <w:p w14:paraId="045A4448" w14:textId="77777777" w:rsidR="00582463" w:rsidRDefault="00582463" w:rsidP="00582463">
      <w:pPr>
        <w:tabs>
          <w:tab w:val="left" w:pos="2070"/>
          <w:tab w:val="left" w:pos="3420"/>
          <w:tab w:val="left" w:pos="3690"/>
          <w:tab w:val="left" w:pos="4680"/>
          <w:tab w:val="left" w:pos="5130"/>
          <w:tab w:val="left" w:pos="6120"/>
          <w:tab w:val="left" w:pos="7380"/>
          <w:tab w:val="left" w:pos="7560"/>
        </w:tabs>
      </w:pPr>
      <w:r>
        <w:t>Deferred</w:t>
      </w:r>
      <w:r>
        <w:tab/>
      </w:r>
      <w:r>
        <w:tab/>
        <w:t>-0.824</w:t>
      </w:r>
    </w:p>
    <w:p w14:paraId="15FA37DB"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TimeControlled</w:t>
      </w:r>
      <w:proofErr w:type="spellEnd"/>
      <w:r>
        <w:tab/>
      </w:r>
      <w:r>
        <w:tab/>
        <w:t>-0.632</w:t>
      </w:r>
      <w:r>
        <w:tab/>
        <w:t>0.534</w:t>
      </w:r>
    </w:p>
    <w:p w14:paraId="3B3D7ACA" w14:textId="77777777" w:rsidR="00582463" w:rsidRDefault="00582463" w:rsidP="00582463">
      <w:pPr>
        <w:tabs>
          <w:tab w:val="left" w:pos="2070"/>
          <w:tab w:val="left" w:pos="3420"/>
          <w:tab w:val="left" w:pos="3690"/>
          <w:tab w:val="left" w:pos="4680"/>
          <w:tab w:val="left" w:pos="5130"/>
          <w:tab w:val="left" w:pos="6120"/>
          <w:tab w:val="left" w:pos="7380"/>
          <w:tab w:val="left" w:pos="7560"/>
        </w:tabs>
      </w:pPr>
      <w:proofErr w:type="spellStart"/>
      <w:r>
        <w:t>CattlePresent</w:t>
      </w:r>
      <w:proofErr w:type="spellEnd"/>
      <w:r>
        <w:tab/>
      </w:r>
      <w:r>
        <w:tab/>
        <w:t>-0.385</w:t>
      </w:r>
      <w:r>
        <w:tab/>
        <w:t>0.155</w:t>
      </w:r>
      <w:r>
        <w:tab/>
        <w:t>0.174</w:t>
      </w:r>
    </w:p>
    <w:p w14:paraId="409C73FF" w14:textId="674763F7" w:rsidR="00582463" w:rsidRDefault="00582463" w:rsidP="00582463">
      <w:pPr>
        <w:tabs>
          <w:tab w:val="left" w:pos="2070"/>
          <w:tab w:val="left" w:pos="3420"/>
          <w:tab w:val="left" w:pos="3690"/>
          <w:tab w:val="left" w:pos="4680"/>
          <w:tab w:val="left" w:pos="5130"/>
          <w:tab w:val="left" w:pos="6120"/>
          <w:tab w:val="left" w:pos="7380"/>
          <w:tab w:val="left" w:pos="7560"/>
        </w:tabs>
      </w:pPr>
      <w:r>
        <w:t>DOY</w:t>
      </w:r>
      <w:r>
        <w:tab/>
      </w:r>
      <w:r>
        <w:tab/>
        <w:t>-0.072</w:t>
      </w:r>
      <w:r>
        <w:tab/>
        <w:t>0.031</w:t>
      </w:r>
      <w:r>
        <w:tab/>
        <w:t>0.01</w:t>
      </w:r>
      <w:r>
        <w:tab/>
      </w:r>
      <w:r>
        <w:tab/>
      </w:r>
      <w:r>
        <w:tab/>
        <w:t xml:space="preserve">   0.209</w:t>
      </w:r>
    </w:p>
    <w:p w14:paraId="4D1AC498" w14:textId="0AA4778D" w:rsidR="00582463" w:rsidRDefault="00582463" w:rsidP="00582463"/>
    <w:sectPr w:rsidR="00582463" w:rsidSect="004E710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 Hulvey" w:date="2019-07-31T17:00:00Z" w:initials="kH">
    <w:p w14:paraId="542E97C1" w14:textId="4E2FC265" w:rsidR="001D0E0B" w:rsidRDefault="001D0E0B">
      <w:pPr>
        <w:pStyle w:val="CommentText"/>
      </w:pPr>
      <w:r>
        <w:rPr>
          <w:rStyle w:val="CommentReference"/>
        </w:rPr>
        <w:annotationRef/>
      </w:r>
      <w:r>
        <w:rPr>
          <w:rStyle w:val="CommentReference"/>
        </w:rPr>
        <w:t xml:space="preserve">Word count including all sections: </w:t>
      </w:r>
      <w:r w:rsidR="00AF6C93">
        <w:rPr>
          <w:rStyle w:val="CommentReference"/>
        </w:rPr>
        <w:t>70</w:t>
      </w:r>
      <w:r w:rsidR="00177A20">
        <w:rPr>
          <w:rStyle w:val="CommentReference"/>
        </w:rPr>
        <w:t>64</w:t>
      </w:r>
      <w:r>
        <w:rPr>
          <w:rStyle w:val="CommentReference"/>
        </w:rPr>
        <w:t>; limit is 7000</w:t>
      </w:r>
    </w:p>
  </w:comment>
  <w:comment w:id="3" w:author="kristin Hulvey" w:date="2019-08-16T13:31:00Z" w:initials="kH">
    <w:p w14:paraId="39EA14F7" w14:textId="2F8C5F06" w:rsidR="001D0E0B" w:rsidRDefault="001D0E0B">
      <w:pPr>
        <w:pStyle w:val="CommentText"/>
      </w:pPr>
      <w:r>
        <w:rPr>
          <w:rStyle w:val="CommentReference"/>
        </w:rPr>
        <w:annotationRef/>
      </w:r>
      <w:r>
        <w:t xml:space="preserve">Mike, I calculated these numbers from the grazing plans which have pasture and herd size. </w:t>
      </w:r>
      <w:r w:rsidR="00A9503B">
        <w:t>Do these numbers look right to you?</w:t>
      </w:r>
    </w:p>
  </w:comment>
  <w:comment w:id="4" w:author="Mellon, Cassie D" w:date="2020-11-02T08:53:00Z" w:initials="MCD">
    <w:p w14:paraId="50C66CED" w14:textId="56CA8E17" w:rsidR="001D0E0B" w:rsidRDefault="001D0E0B">
      <w:pPr>
        <w:pStyle w:val="CommentText"/>
      </w:pPr>
      <w:r>
        <w:rPr>
          <w:rStyle w:val="CommentReference"/>
        </w:rPr>
        <w:annotationRef/>
      </w:r>
      <w:r>
        <w:t xml:space="preserve">Was stocking density included in any of the models? Maybe too much variability with the information we currently have, but it does seem like this would be an important component as well and something that we are wondering with the switch – a whole lot of cows for a short period of time, what does that do? </w:t>
      </w:r>
    </w:p>
  </w:comment>
  <w:comment w:id="5" w:author="kristin Hulvey" w:date="2020-11-05T09:43:00Z" w:initials="kH">
    <w:p w14:paraId="56821EDB" w14:textId="723531B2" w:rsidR="005F4383" w:rsidRDefault="005F4383">
      <w:pPr>
        <w:pStyle w:val="CommentText"/>
      </w:pPr>
      <w:r>
        <w:rPr>
          <w:rStyle w:val="CommentReference"/>
        </w:rPr>
        <w:annotationRef/>
      </w:r>
      <w:r>
        <w:t>Mike, how do you want DLL to be identified in this paper?  By name and location? Or more nebulously as written here?</w:t>
      </w:r>
    </w:p>
  </w:comment>
  <w:comment w:id="7" w:author="Andy Kleinhesselink" w:date="2020-05-08T17:00:00Z" w:initials="AK">
    <w:p w14:paraId="7B43A767" w14:textId="77777777" w:rsidR="001D0E0B" w:rsidRDefault="001D0E0B" w:rsidP="00C0427E">
      <w:pPr>
        <w:pStyle w:val="CommentText"/>
      </w:pPr>
      <w:r>
        <w:rPr>
          <w:rStyle w:val="CommentReference"/>
        </w:rPr>
        <w:annotationRef/>
      </w:r>
      <w:r>
        <w:rPr>
          <w:noProof/>
        </w:rPr>
        <w:t xml:space="preserve">Kris this is a tool I built to allow us to check out the effect of varying the start of grazing.  The number of days depends on when you start the season. </w:t>
      </w:r>
    </w:p>
  </w:comment>
  <w:comment w:id="8" w:author="Andy Kleinhesselink" w:date="2020-09-16T17:47:00Z" w:initials="AK">
    <w:p w14:paraId="6D7A08EF" w14:textId="77777777" w:rsidR="001D0E0B" w:rsidRDefault="001D0E0B" w:rsidP="00C0427E">
      <w:pPr>
        <w:pStyle w:val="CommentText"/>
      </w:pPr>
      <w:r>
        <w:rPr>
          <w:rStyle w:val="CommentReference"/>
        </w:rPr>
        <w:annotationRef/>
      </w:r>
      <w:r>
        <w:t xml:space="preserve">I added predicted number of days above the thresholds. </w:t>
      </w:r>
    </w:p>
  </w:comment>
  <w:comment w:id="9" w:author="Mellon, Cassie D" w:date="2020-10-30T13:41:00Z" w:initials="MCD">
    <w:p w14:paraId="32638465" w14:textId="163B5588" w:rsidR="001D0E0B" w:rsidRDefault="001D0E0B">
      <w:pPr>
        <w:pStyle w:val="CommentText"/>
      </w:pPr>
      <w:r>
        <w:rPr>
          <w:rStyle w:val="CommentReference"/>
        </w:rPr>
        <w:annotationRef/>
      </w:r>
      <w:r>
        <w:t xml:space="preserve">This is really cool!! Would it be possible to vary the duration as well – if time controlled was for 30 days instead of 20 or deferred was 40 or 60 days instead of 50. Not for the purposes of this paper, just it would be interesting to consider. </w:t>
      </w:r>
    </w:p>
  </w:comment>
  <w:comment w:id="11" w:author="Mellon, Cassie D" w:date="2020-10-30T13:52:00Z" w:initials="MCD">
    <w:p w14:paraId="5AFEF426" w14:textId="2973BC77" w:rsidR="001D0E0B" w:rsidRDefault="001D0E0B">
      <w:pPr>
        <w:pStyle w:val="CommentText"/>
      </w:pPr>
      <w:r>
        <w:rPr>
          <w:rStyle w:val="CommentReference"/>
        </w:rPr>
        <w:annotationRef/>
      </w:r>
      <w:r>
        <w:t>Maybe not important since it will be formatted/sized differently, but it’s really difficult to see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2E97C1" w15:done="0"/>
  <w15:commentEx w15:paraId="39EA14F7" w15:done="0"/>
  <w15:commentEx w15:paraId="50C66CED" w15:done="0"/>
  <w15:commentEx w15:paraId="56821EDB" w15:done="0"/>
  <w15:commentEx w15:paraId="7B43A767" w15:done="0"/>
  <w15:commentEx w15:paraId="6D7A08EF" w15:paraIdParent="7B43A767" w15:done="0"/>
  <w15:commentEx w15:paraId="32638465" w15:paraIdParent="7B43A767" w15:done="0"/>
  <w15:commentEx w15:paraId="5AFEF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4774" w16cex:dateUtc="2020-11-02T15:53:00Z"/>
  <w16cex:commentExtensible w16cex:durableId="234E47C4" w16cex:dateUtc="2020-11-05T16:43:00Z"/>
  <w16cex:commentExtensible w16cex:durableId="234696A6" w16cex:dateUtc="2020-10-30T19:41:00Z"/>
  <w16cex:commentExtensible w16cex:durableId="23469928" w16cex:dateUtc="2020-10-30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2E97C1" w16cid:durableId="20EC47AE"/>
  <w16cid:commentId w16cid:paraId="39EA14F7" w16cid:durableId="21012EB3"/>
  <w16cid:commentId w16cid:paraId="50C66CED" w16cid:durableId="234A4774"/>
  <w16cid:commentId w16cid:paraId="56821EDB" w16cid:durableId="234E47C4"/>
  <w16cid:commentId w16cid:paraId="7B43A767" w16cid:durableId="22600EA8"/>
  <w16cid:commentId w16cid:paraId="6D7A08EF" w16cid:durableId="230CCE28"/>
  <w16cid:commentId w16cid:paraId="32638465" w16cid:durableId="234696A6"/>
  <w16cid:commentId w16cid:paraId="5AFEF426" w16cid:durableId="23469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D3532" w14:textId="77777777" w:rsidR="00C80C99" w:rsidRDefault="00C80C99" w:rsidP="00261DB4">
      <w:r>
        <w:separator/>
      </w:r>
    </w:p>
  </w:endnote>
  <w:endnote w:type="continuationSeparator" w:id="0">
    <w:p w14:paraId="54599879" w14:textId="77777777" w:rsidR="00C80C99" w:rsidRDefault="00C80C99" w:rsidP="00261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909309"/>
      <w:docPartObj>
        <w:docPartGallery w:val="Page Numbers (Bottom of Page)"/>
        <w:docPartUnique/>
      </w:docPartObj>
    </w:sdtPr>
    <w:sdtEndPr>
      <w:rPr>
        <w:noProof/>
      </w:rPr>
    </w:sdtEndPr>
    <w:sdtContent>
      <w:p w14:paraId="43AFEFC2" w14:textId="673062E0" w:rsidR="001D0E0B" w:rsidRDefault="001D0E0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70C1A40" w14:textId="77777777" w:rsidR="001D0E0B" w:rsidRDefault="001D0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E7D36" w14:textId="77777777" w:rsidR="00C80C99" w:rsidRDefault="00C80C99" w:rsidP="00261DB4">
      <w:r>
        <w:separator/>
      </w:r>
    </w:p>
  </w:footnote>
  <w:footnote w:type="continuationSeparator" w:id="0">
    <w:p w14:paraId="029004FE" w14:textId="77777777" w:rsidR="00C80C99" w:rsidRDefault="00C80C99" w:rsidP="00261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BC9"/>
    <w:multiLevelType w:val="multilevel"/>
    <w:tmpl w:val="444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3AF9"/>
    <w:multiLevelType w:val="hybridMultilevel"/>
    <w:tmpl w:val="C512F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B02C2"/>
    <w:multiLevelType w:val="hybridMultilevel"/>
    <w:tmpl w:val="47D4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1966"/>
    <w:multiLevelType w:val="hybridMultilevel"/>
    <w:tmpl w:val="C512F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95533"/>
    <w:multiLevelType w:val="hybridMultilevel"/>
    <w:tmpl w:val="A702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1224"/>
    <w:multiLevelType w:val="hybridMultilevel"/>
    <w:tmpl w:val="F0BA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12956"/>
    <w:multiLevelType w:val="multilevel"/>
    <w:tmpl w:val="25E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82534"/>
    <w:multiLevelType w:val="hybridMultilevel"/>
    <w:tmpl w:val="F0BA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56787"/>
    <w:multiLevelType w:val="hybridMultilevel"/>
    <w:tmpl w:val="CDB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B0A7E"/>
    <w:multiLevelType w:val="hybridMultilevel"/>
    <w:tmpl w:val="7320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5"/>
  </w:num>
  <w:num w:numId="6">
    <w:abstractNumId w:val="8"/>
  </w:num>
  <w:num w:numId="7">
    <w:abstractNumId w:val="9"/>
  </w:num>
  <w:num w:numId="8">
    <w:abstractNumId w:val="2"/>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 Hulvey">
    <w15:presenceInfo w15:providerId="Windows Live" w15:userId="cf0a4e99fbd74c5f"/>
  </w15:person>
  <w15:person w15:author="Mellon, Cassie D">
    <w15:presenceInfo w15:providerId="AD" w15:userId="S::cmellon@blm.gov::30f7b465-eac3-4083-965d-b893cc268faf"/>
  </w15:person>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pplied 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9azvdptwtsev5be2wd9xwz0420tss0f2etpp&quot;&gt;master-Converted3&lt;record-ids&gt;&lt;item&gt;2514&lt;/item&gt;&lt;item&gt;8294&lt;/item&gt;&lt;item&gt;8297&lt;/item&gt;&lt;item&gt;8364&lt;/item&gt;&lt;item&gt;8366&lt;/item&gt;&lt;item&gt;8367&lt;/item&gt;&lt;item&gt;8373&lt;/item&gt;&lt;item&gt;8383&lt;/item&gt;&lt;item&gt;8385&lt;/item&gt;&lt;item&gt;8386&lt;/item&gt;&lt;item&gt;8394&lt;/item&gt;&lt;item&gt;8405&lt;/item&gt;&lt;item&gt;22196&lt;/item&gt;&lt;item&gt;22205&lt;/item&gt;&lt;item&gt;22351&lt;/item&gt;&lt;item&gt;22428&lt;/item&gt;&lt;item&gt;22429&lt;/item&gt;&lt;item&gt;22430&lt;/item&gt;&lt;item&gt;22431&lt;/item&gt;&lt;item&gt;22456&lt;/item&gt;&lt;item&gt;22468&lt;/item&gt;&lt;item&gt;22493&lt;/item&gt;&lt;item&gt;22494&lt;/item&gt;&lt;item&gt;22495&lt;/item&gt;&lt;item&gt;22496&lt;/item&gt;&lt;item&gt;22498&lt;/item&gt;&lt;item&gt;22499&lt;/item&gt;&lt;item&gt;22500&lt;/item&gt;&lt;item&gt;22501&lt;/item&gt;&lt;item&gt;22502&lt;/item&gt;&lt;item&gt;22503&lt;/item&gt;&lt;item&gt;22504&lt;/item&gt;&lt;item&gt;22509&lt;/item&gt;&lt;item&gt;22511&lt;/item&gt;&lt;item&gt;22514&lt;/item&gt;&lt;item&gt;22520&lt;/item&gt;&lt;item&gt;22542&lt;/item&gt;&lt;item&gt;22543&lt;/item&gt;&lt;item&gt;22546&lt;/item&gt;&lt;item&gt;22547&lt;/item&gt;&lt;item&gt;22548&lt;/item&gt;&lt;item&gt;22551&lt;/item&gt;&lt;item&gt;22552&lt;/item&gt;&lt;item&gt;22555&lt;/item&gt;&lt;item&gt;22556&lt;/item&gt;&lt;item&gt;22557&lt;/item&gt;&lt;item&gt;22562&lt;/item&gt;&lt;item&gt;22563&lt;/item&gt;&lt;item&gt;22564&lt;/item&gt;&lt;item&gt;22567&lt;/item&gt;&lt;item&gt;22586&lt;/item&gt;&lt;item&gt;22587&lt;/item&gt;&lt;item&gt;22593&lt;/item&gt;&lt;item&gt;22603&lt;/item&gt;&lt;item&gt;22605&lt;/item&gt;&lt;item&gt;22607&lt;/item&gt;&lt;item&gt;22608&lt;/item&gt;&lt;item&gt;22613&lt;/item&gt;&lt;item&gt;22614&lt;/item&gt;&lt;item&gt;22615&lt;/item&gt;&lt;/record-ids&gt;&lt;/item&gt;&lt;/Libraries&gt;"/>
  </w:docVars>
  <w:rsids>
    <w:rsidRoot w:val="00553943"/>
    <w:rsid w:val="00000AA3"/>
    <w:rsid w:val="00001351"/>
    <w:rsid w:val="00001B6F"/>
    <w:rsid w:val="000023FF"/>
    <w:rsid w:val="00004FA1"/>
    <w:rsid w:val="00005F6C"/>
    <w:rsid w:val="0000622A"/>
    <w:rsid w:val="00006F18"/>
    <w:rsid w:val="00010397"/>
    <w:rsid w:val="00011C32"/>
    <w:rsid w:val="00011EDB"/>
    <w:rsid w:val="00011F97"/>
    <w:rsid w:val="00013A19"/>
    <w:rsid w:val="0001403D"/>
    <w:rsid w:val="0001408B"/>
    <w:rsid w:val="000142E2"/>
    <w:rsid w:val="00015CCA"/>
    <w:rsid w:val="0001781B"/>
    <w:rsid w:val="00017C30"/>
    <w:rsid w:val="000200AA"/>
    <w:rsid w:val="00020B77"/>
    <w:rsid w:val="000211CE"/>
    <w:rsid w:val="000215C0"/>
    <w:rsid w:val="000236C1"/>
    <w:rsid w:val="00025F62"/>
    <w:rsid w:val="000263D6"/>
    <w:rsid w:val="0002750D"/>
    <w:rsid w:val="0002757E"/>
    <w:rsid w:val="00030051"/>
    <w:rsid w:val="00030B95"/>
    <w:rsid w:val="00030CBA"/>
    <w:rsid w:val="0003115A"/>
    <w:rsid w:val="00031527"/>
    <w:rsid w:val="00031CE9"/>
    <w:rsid w:val="00031F37"/>
    <w:rsid w:val="00031F55"/>
    <w:rsid w:val="0003218F"/>
    <w:rsid w:val="0003255B"/>
    <w:rsid w:val="00032911"/>
    <w:rsid w:val="000330AD"/>
    <w:rsid w:val="00033448"/>
    <w:rsid w:val="00034DC0"/>
    <w:rsid w:val="00035A60"/>
    <w:rsid w:val="00035DB9"/>
    <w:rsid w:val="00036E7E"/>
    <w:rsid w:val="00037769"/>
    <w:rsid w:val="00037D4A"/>
    <w:rsid w:val="00037D50"/>
    <w:rsid w:val="00040078"/>
    <w:rsid w:val="00040A1A"/>
    <w:rsid w:val="000415F8"/>
    <w:rsid w:val="00041AB6"/>
    <w:rsid w:val="00041C39"/>
    <w:rsid w:val="00042323"/>
    <w:rsid w:val="000423CD"/>
    <w:rsid w:val="00042DCE"/>
    <w:rsid w:val="00042EC2"/>
    <w:rsid w:val="00043BF1"/>
    <w:rsid w:val="00045F00"/>
    <w:rsid w:val="00046918"/>
    <w:rsid w:val="00046A76"/>
    <w:rsid w:val="00046E4A"/>
    <w:rsid w:val="00047438"/>
    <w:rsid w:val="00047C8D"/>
    <w:rsid w:val="00047EA8"/>
    <w:rsid w:val="000504E7"/>
    <w:rsid w:val="0005059E"/>
    <w:rsid w:val="00050B36"/>
    <w:rsid w:val="00051654"/>
    <w:rsid w:val="0005169A"/>
    <w:rsid w:val="00051803"/>
    <w:rsid w:val="00051827"/>
    <w:rsid w:val="00051B74"/>
    <w:rsid w:val="000521F9"/>
    <w:rsid w:val="000538D7"/>
    <w:rsid w:val="00053CF3"/>
    <w:rsid w:val="00053F34"/>
    <w:rsid w:val="00054A12"/>
    <w:rsid w:val="00054DDD"/>
    <w:rsid w:val="00055855"/>
    <w:rsid w:val="0005724D"/>
    <w:rsid w:val="000572BC"/>
    <w:rsid w:val="000578FA"/>
    <w:rsid w:val="00057BA4"/>
    <w:rsid w:val="00057E93"/>
    <w:rsid w:val="00060031"/>
    <w:rsid w:val="00060710"/>
    <w:rsid w:val="000619DB"/>
    <w:rsid w:val="00061AEA"/>
    <w:rsid w:val="00061D0D"/>
    <w:rsid w:val="000623BE"/>
    <w:rsid w:val="00062847"/>
    <w:rsid w:val="00062FE9"/>
    <w:rsid w:val="00063142"/>
    <w:rsid w:val="00063789"/>
    <w:rsid w:val="00065758"/>
    <w:rsid w:val="000669F2"/>
    <w:rsid w:val="00066B03"/>
    <w:rsid w:val="00066E38"/>
    <w:rsid w:val="000676B7"/>
    <w:rsid w:val="00067B6C"/>
    <w:rsid w:val="0007013B"/>
    <w:rsid w:val="0007136A"/>
    <w:rsid w:val="00072668"/>
    <w:rsid w:val="0007311E"/>
    <w:rsid w:val="00073386"/>
    <w:rsid w:val="00073C74"/>
    <w:rsid w:val="00073DA7"/>
    <w:rsid w:val="000741B0"/>
    <w:rsid w:val="000749FC"/>
    <w:rsid w:val="000762BD"/>
    <w:rsid w:val="0007676D"/>
    <w:rsid w:val="000767E0"/>
    <w:rsid w:val="0007693C"/>
    <w:rsid w:val="00076A8D"/>
    <w:rsid w:val="0007715B"/>
    <w:rsid w:val="00077C15"/>
    <w:rsid w:val="000812AE"/>
    <w:rsid w:val="00081CB1"/>
    <w:rsid w:val="00081D3B"/>
    <w:rsid w:val="000821CC"/>
    <w:rsid w:val="00082FB7"/>
    <w:rsid w:val="00083190"/>
    <w:rsid w:val="0008382B"/>
    <w:rsid w:val="000842CC"/>
    <w:rsid w:val="00084E25"/>
    <w:rsid w:val="000857FD"/>
    <w:rsid w:val="000858CA"/>
    <w:rsid w:val="00086014"/>
    <w:rsid w:val="0008672D"/>
    <w:rsid w:val="00086734"/>
    <w:rsid w:val="0008683F"/>
    <w:rsid w:val="00087141"/>
    <w:rsid w:val="000874CF"/>
    <w:rsid w:val="000874F9"/>
    <w:rsid w:val="00087622"/>
    <w:rsid w:val="00087A3B"/>
    <w:rsid w:val="00087EE2"/>
    <w:rsid w:val="0009059F"/>
    <w:rsid w:val="00090EA4"/>
    <w:rsid w:val="00091445"/>
    <w:rsid w:val="00092058"/>
    <w:rsid w:val="000922A6"/>
    <w:rsid w:val="00092B59"/>
    <w:rsid w:val="00093C69"/>
    <w:rsid w:val="00094C5A"/>
    <w:rsid w:val="00094CB0"/>
    <w:rsid w:val="000951EF"/>
    <w:rsid w:val="00095E6A"/>
    <w:rsid w:val="0009647F"/>
    <w:rsid w:val="00096BCE"/>
    <w:rsid w:val="00096D8A"/>
    <w:rsid w:val="00096DF6"/>
    <w:rsid w:val="00096FF1"/>
    <w:rsid w:val="000970C0"/>
    <w:rsid w:val="0009736A"/>
    <w:rsid w:val="00097B30"/>
    <w:rsid w:val="00097D53"/>
    <w:rsid w:val="000A06A7"/>
    <w:rsid w:val="000A0EE7"/>
    <w:rsid w:val="000A2866"/>
    <w:rsid w:val="000A293F"/>
    <w:rsid w:val="000A2DF1"/>
    <w:rsid w:val="000A416E"/>
    <w:rsid w:val="000A4581"/>
    <w:rsid w:val="000A4E5C"/>
    <w:rsid w:val="000A50C6"/>
    <w:rsid w:val="000A5665"/>
    <w:rsid w:val="000A67F0"/>
    <w:rsid w:val="000A6D2A"/>
    <w:rsid w:val="000A7643"/>
    <w:rsid w:val="000B1FA7"/>
    <w:rsid w:val="000B21F7"/>
    <w:rsid w:val="000B264D"/>
    <w:rsid w:val="000B29C1"/>
    <w:rsid w:val="000B2B5F"/>
    <w:rsid w:val="000B2D77"/>
    <w:rsid w:val="000B39A7"/>
    <w:rsid w:val="000B3D76"/>
    <w:rsid w:val="000B6D72"/>
    <w:rsid w:val="000B7CF5"/>
    <w:rsid w:val="000C09F8"/>
    <w:rsid w:val="000C0A31"/>
    <w:rsid w:val="000C0B8C"/>
    <w:rsid w:val="000C0E41"/>
    <w:rsid w:val="000C11D2"/>
    <w:rsid w:val="000C21B9"/>
    <w:rsid w:val="000C3AE3"/>
    <w:rsid w:val="000C3B94"/>
    <w:rsid w:val="000C3C12"/>
    <w:rsid w:val="000C40B4"/>
    <w:rsid w:val="000C47C8"/>
    <w:rsid w:val="000C4D52"/>
    <w:rsid w:val="000C549E"/>
    <w:rsid w:val="000C57A5"/>
    <w:rsid w:val="000C5B5B"/>
    <w:rsid w:val="000C6443"/>
    <w:rsid w:val="000C716D"/>
    <w:rsid w:val="000C7ED4"/>
    <w:rsid w:val="000D05F9"/>
    <w:rsid w:val="000D101F"/>
    <w:rsid w:val="000D1172"/>
    <w:rsid w:val="000D14B8"/>
    <w:rsid w:val="000D1782"/>
    <w:rsid w:val="000D18F9"/>
    <w:rsid w:val="000D1DB8"/>
    <w:rsid w:val="000D1F99"/>
    <w:rsid w:val="000D236F"/>
    <w:rsid w:val="000D2EA8"/>
    <w:rsid w:val="000D3742"/>
    <w:rsid w:val="000D375D"/>
    <w:rsid w:val="000D416F"/>
    <w:rsid w:val="000D471F"/>
    <w:rsid w:val="000D4F66"/>
    <w:rsid w:val="000D6157"/>
    <w:rsid w:val="000D703C"/>
    <w:rsid w:val="000D75BD"/>
    <w:rsid w:val="000E0A6B"/>
    <w:rsid w:val="000E1020"/>
    <w:rsid w:val="000E22E7"/>
    <w:rsid w:val="000E30B5"/>
    <w:rsid w:val="000E37BE"/>
    <w:rsid w:val="000E4282"/>
    <w:rsid w:val="000E4E7A"/>
    <w:rsid w:val="000E5FA5"/>
    <w:rsid w:val="000E61D5"/>
    <w:rsid w:val="000E65DE"/>
    <w:rsid w:val="000E6998"/>
    <w:rsid w:val="000F07CF"/>
    <w:rsid w:val="000F0F5D"/>
    <w:rsid w:val="000F0FB9"/>
    <w:rsid w:val="000F1096"/>
    <w:rsid w:val="000F22F1"/>
    <w:rsid w:val="000F27B9"/>
    <w:rsid w:val="000F29E3"/>
    <w:rsid w:val="000F3B72"/>
    <w:rsid w:val="000F3FF1"/>
    <w:rsid w:val="000F42A0"/>
    <w:rsid w:val="000F4A6A"/>
    <w:rsid w:val="000F762D"/>
    <w:rsid w:val="000F7E76"/>
    <w:rsid w:val="00100188"/>
    <w:rsid w:val="001005B0"/>
    <w:rsid w:val="00100615"/>
    <w:rsid w:val="00101B49"/>
    <w:rsid w:val="0010238A"/>
    <w:rsid w:val="001025BB"/>
    <w:rsid w:val="00102AFA"/>
    <w:rsid w:val="00102F27"/>
    <w:rsid w:val="00103365"/>
    <w:rsid w:val="001037AF"/>
    <w:rsid w:val="00103C6F"/>
    <w:rsid w:val="00104953"/>
    <w:rsid w:val="00105151"/>
    <w:rsid w:val="00105C9E"/>
    <w:rsid w:val="00105FCA"/>
    <w:rsid w:val="00106DD7"/>
    <w:rsid w:val="00110B7A"/>
    <w:rsid w:val="00110C92"/>
    <w:rsid w:val="001110F6"/>
    <w:rsid w:val="00112843"/>
    <w:rsid w:val="0011576F"/>
    <w:rsid w:val="00117565"/>
    <w:rsid w:val="00117C45"/>
    <w:rsid w:val="00120258"/>
    <w:rsid w:val="001209E3"/>
    <w:rsid w:val="00121330"/>
    <w:rsid w:val="001221B7"/>
    <w:rsid w:val="0012238D"/>
    <w:rsid w:val="00122B5F"/>
    <w:rsid w:val="00123152"/>
    <w:rsid w:val="001238F2"/>
    <w:rsid w:val="00123A10"/>
    <w:rsid w:val="00124798"/>
    <w:rsid w:val="00124D38"/>
    <w:rsid w:val="00124DBC"/>
    <w:rsid w:val="001257DA"/>
    <w:rsid w:val="001267E2"/>
    <w:rsid w:val="00126C5E"/>
    <w:rsid w:val="0013131C"/>
    <w:rsid w:val="00131A64"/>
    <w:rsid w:val="00131CA1"/>
    <w:rsid w:val="0013353E"/>
    <w:rsid w:val="00133860"/>
    <w:rsid w:val="00133EA8"/>
    <w:rsid w:val="00134500"/>
    <w:rsid w:val="00135518"/>
    <w:rsid w:val="001355A5"/>
    <w:rsid w:val="00135E3B"/>
    <w:rsid w:val="001367BB"/>
    <w:rsid w:val="00137E9A"/>
    <w:rsid w:val="00140051"/>
    <w:rsid w:val="0014085E"/>
    <w:rsid w:val="00140A95"/>
    <w:rsid w:val="00140E4F"/>
    <w:rsid w:val="00140FC4"/>
    <w:rsid w:val="001414B2"/>
    <w:rsid w:val="001416CD"/>
    <w:rsid w:val="001417BF"/>
    <w:rsid w:val="00141953"/>
    <w:rsid w:val="001420F0"/>
    <w:rsid w:val="001421EE"/>
    <w:rsid w:val="00142382"/>
    <w:rsid w:val="001429D7"/>
    <w:rsid w:val="00142DDC"/>
    <w:rsid w:val="00143052"/>
    <w:rsid w:val="001432A1"/>
    <w:rsid w:val="0014356A"/>
    <w:rsid w:val="00143A5E"/>
    <w:rsid w:val="00143A83"/>
    <w:rsid w:val="00144665"/>
    <w:rsid w:val="00145103"/>
    <w:rsid w:val="001455D2"/>
    <w:rsid w:val="0014596C"/>
    <w:rsid w:val="001461AD"/>
    <w:rsid w:val="00150309"/>
    <w:rsid w:val="001506D3"/>
    <w:rsid w:val="0015095A"/>
    <w:rsid w:val="0015100D"/>
    <w:rsid w:val="001516DF"/>
    <w:rsid w:val="00151889"/>
    <w:rsid w:val="00152D0B"/>
    <w:rsid w:val="00153129"/>
    <w:rsid w:val="0015452D"/>
    <w:rsid w:val="00154795"/>
    <w:rsid w:val="00155890"/>
    <w:rsid w:val="00156A91"/>
    <w:rsid w:val="00157ABC"/>
    <w:rsid w:val="00160C75"/>
    <w:rsid w:val="00160DFB"/>
    <w:rsid w:val="0016110A"/>
    <w:rsid w:val="00161819"/>
    <w:rsid w:val="001631F6"/>
    <w:rsid w:val="00164045"/>
    <w:rsid w:val="0016425B"/>
    <w:rsid w:val="00164412"/>
    <w:rsid w:val="00164624"/>
    <w:rsid w:val="00164AE6"/>
    <w:rsid w:val="0016543A"/>
    <w:rsid w:val="00165853"/>
    <w:rsid w:val="0016585C"/>
    <w:rsid w:val="00165DC6"/>
    <w:rsid w:val="00165DEE"/>
    <w:rsid w:val="0016638C"/>
    <w:rsid w:val="00166C6C"/>
    <w:rsid w:val="001677A4"/>
    <w:rsid w:val="001677E8"/>
    <w:rsid w:val="00170406"/>
    <w:rsid w:val="001705E7"/>
    <w:rsid w:val="00170B63"/>
    <w:rsid w:val="00171720"/>
    <w:rsid w:val="001724F9"/>
    <w:rsid w:val="001727F3"/>
    <w:rsid w:val="0017362F"/>
    <w:rsid w:val="00173858"/>
    <w:rsid w:val="00174B29"/>
    <w:rsid w:val="00174DE2"/>
    <w:rsid w:val="00175FA0"/>
    <w:rsid w:val="00176975"/>
    <w:rsid w:val="00176FE4"/>
    <w:rsid w:val="00177A20"/>
    <w:rsid w:val="00177A7D"/>
    <w:rsid w:val="0018069F"/>
    <w:rsid w:val="00180BC4"/>
    <w:rsid w:val="00181339"/>
    <w:rsid w:val="001815A5"/>
    <w:rsid w:val="001819F2"/>
    <w:rsid w:val="00181C10"/>
    <w:rsid w:val="00181D88"/>
    <w:rsid w:val="0018275F"/>
    <w:rsid w:val="001839A1"/>
    <w:rsid w:val="0018440C"/>
    <w:rsid w:val="00185086"/>
    <w:rsid w:val="00185689"/>
    <w:rsid w:val="00185793"/>
    <w:rsid w:val="001859E2"/>
    <w:rsid w:val="00186114"/>
    <w:rsid w:val="001862CB"/>
    <w:rsid w:val="0018653E"/>
    <w:rsid w:val="0018757E"/>
    <w:rsid w:val="001876EF"/>
    <w:rsid w:val="00190618"/>
    <w:rsid w:val="001919CF"/>
    <w:rsid w:val="00191B6F"/>
    <w:rsid w:val="00192992"/>
    <w:rsid w:val="0019351C"/>
    <w:rsid w:val="00193939"/>
    <w:rsid w:val="00194693"/>
    <w:rsid w:val="001949CE"/>
    <w:rsid w:val="00196302"/>
    <w:rsid w:val="00196352"/>
    <w:rsid w:val="001972A4"/>
    <w:rsid w:val="00197709"/>
    <w:rsid w:val="001A0222"/>
    <w:rsid w:val="001A0319"/>
    <w:rsid w:val="001A0F25"/>
    <w:rsid w:val="001A114C"/>
    <w:rsid w:val="001A17CB"/>
    <w:rsid w:val="001A1AFE"/>
    <w:rsid w:val="001A2829"/>
    <w:rsid w:val="001A2D4D"/>
    <w:rsid w:val="001A461C"/>
    <w:rsid w:val="001A4749"/>
    <w:rsid w:val="001A5745"/>
    <w:rsid w:val="001A58C4"/>
    <w:rsid w:val="001A5B33"/>
    <w:rsid w:val="001A5FF5"/>
    <w:rsid w:val="001A632F"/>
    <w:rsid w:val="001A6A2E"/>
    <w:rsid w:val="001A7422"/>
    <w:rsid w:val="001A7605"/>
    <w:rsid w:val="001B0036"/>
    <w:rsid w:val="001B01BC"/>
    <w:rsid w:val="001B01C9"/>
    <w:rsid w:val="001B38F9"/>
    <w:rsid w:val="001B3D2B"/>
    <w:rsid w:val="001B3EF2"/>
    <w:rsid w:val="001B43A4"/>
    <w:rsid w:val="001B4B0C"/>
    <w:rsid w:val="001B668E"/>
    <w:rsid w:val="001B6876"/>
    <w:rsid w:val="001B6962"/>
    <w:rsid w:val="001B6A8D"/>
    <w:rsid w:val="001B6BD4"/>
    <w:rsid w:val="001B6FF4"/>
    <w:rsid w:val="001B708A"/>
    <w:rsid w:val="001B7B85"/>
    <w:rsid w:val="001C03A8"/>
    <w:rsid w:val="001C0742"/>
    <w:rsid w:val="001C0DE4"/>
    <w:rsid w:val="001C222C"/>
    <w:rsid w:val="001C22CD"/>
    <w:rsid w:val="001C2361"/>
    <w:rsid w:val="001C29D5"/>
    <w:rsid w:val="001C3397"/>
    <w:rsid w:val="001C366A"/>
    <w:rsid w:val="001C59E7"/>
    <w:rsid w:val="001C6DAA"/>
    <w:rsid w:val="001C6F39"/>
    <w:rsid w:val="001C720F"/>
    <w:rsid w:val="001C7575"/>
    <w:rsid w:val="001C76E5"/>
    <w:rsid w:val="001D0625"/>
    <w:rsid w:val="001D0E0B"/>
    <w:rsid w:val="001D1D82"/>
    <w:rsid w:val="001D34F0"/>
    <w:rsid w:val="001D3526"/>
    <w:rsid w:val="001D5A87"/>
    <w:rsid w:val="001D5B67"/>
    <w:rsid w:val="001D5D8A"/>
    <w:rsid w:val="001D6DBF"/>
    <w:rsid w:val="001D71B1"/>
    <w:rsid w:val="001D7222"/>
    <w:rsid w:val="001D7E11"/>
    <w:rsid w:val="001E0325"/>
    <w:rsid w:val="001E03D3"/>
    <w:rsid w:val="001E0CB9"/>
    <w:rsid w:val="001E1A10"/>
    <w:rsid w:val="001E1E2F"/>
    <w:rsid w:val="001E264A"/>
    <w:rsid w:val="001E2A1A"/>
    <w:rsid w:val="001E2D0C"/>
    <w:rsid w:val="001E350D"/>
    <w:rsid w:val="001E3D67"/>
    <w:rsid w:val="001E3E01"/>
    <w:rsid w:val="001E4984"/>
    <w:rsid w:val="001E4A2A"/>
    <w:rsid w:val="001E4CDC"/>
    <w:rsid w:val="001E4FAA"/>
    <w:rsid w:val="001E6058"/>
    <w:rsid w:val="001E7639"/>
    <w:rsid w:val="001E7849"/>
    <w:rsid w:val="001E7B50"/>
    <w:rsid w:val="001F02E3"/>
    <w:rsid w:val="001F0BBF"/>
    <w:rsid w:val="001F20EE"/>
    <w:rsid w:val="001F2327"/>
    <w:rsid w:val="001F233F"/>
    <w:rsid w:val="001F25E9"/>
    <w:rsid w:val="001F268B"/>
    <w:rsid w:val="001F35F9"/>
    <w:rsid w:val="001F3803"/>
    <w:rsid w:val="001F43BC"/>
    <w:rsid w:val="001F55E3"/>
    <w:rsid w:val="001F5C7D"/>
    <w:rsid w:val="001F6C31"/>
    <w:rsid w:val="001F6FD5"/>
    <w:rsid w:val="001F79A1"/>
    <w:rsid w:val="001F7DC1"/>
    <w:rsid w:val="00201064"/>
    <w:rsid w:val="00201967"/>
    <w:rsid w:val="002024A2"/>
    <w:rsid w:val="0020257C"/>
    <w:rsid w:val="002039C2"/>
    <w:rsid w:val="00203F04"/>
    <w:rsid w:val="0020428B"/>
    <w:rsid w:val="00205DB8"/>
    <w:rsid w:val="00205F74"/>
    <w:rsid w:val="00206C68"/>
    <w:rsid w:val="00207B06"/>
    <w:rsid w:val="00211499"/>
    <w:rsid w:val="00211664"/>
    <w:rsid w:val="00211E37"/>
    <w:rsid w:val="002126EF"/>
    <w:rsid w:val="00212CE0"/>
    <w:rsid w:val="00213A13"/>
    <w:rsid w:val="00213D5C"/>
    <w:rsid w:val="00215B9F"/>
    <w:rsid w:val="00216B64"/>
    <w:rsid w:val="002178F4"/>
    <w:rsid w:val="002205FB"/>
    <w:rsid w:val="00220D81"/>
    <w:rsid w:val="00221AC8"/>
    <w:rsid w:val="002221DF"/>
    <w:rsid w:val="00222A84"/>
    <w:rsid w:val="00224151"/>
    <w:rsid w:val="002243A4"/>
    <w:rsid w:val="00225955"/>
    <w:rsid w:val="002262A0"/>
    <w:rsid w:val="00226401"/>
    <w:rsid w:val="0023052F"/>
    <w:rsid w:val="0023077B"/>
    <w:rsid w:val="0023103C"/>
    <w:rsid w:val="0023218A"/>
    <w:rsid w:val="0023369A"/>
    <w:rsid w:val="00234098"/>
    <w:rsid w:val="00235893"/>
    <w:rsid w:val="00235A40"/>
    <w:rsid w:val="00236166"/>
    <w:rsid w:val="0023633F"/>
    <w:rsid w:val="00236955"/>
    <w:rsid w:val="00236F8C"/>
    <w:rsid w:val="002372BF"/>
    <w:rsid w:val="00237751"/>
    <w:rsid w:val="00240C45"/>
    <w:rsid w:val="00240E1A"/>
    <w:rsid w:val="0024195E"/>
    <w:rsid w:val="00241D9A"/>
    <w:rsid w:val="00242EB4"/>
    <w:rsid w:val="00243AB0"/>
    <w:rsid w:val="0024442E"/>
    <w:rsid w:val="00244452"/>
    <w:rsid w:val="0024459B"/>
    <w:rsid w:val="002458F7"/>
    <w:rsid w:val="00245A85"/>
    <w:rsid w:val="002463B2"/>
    <w:rsid w:val="00247176"/>
    <w:rsid w:val="002478C5"/>
    <w:rsid w:val="002505BE"/>
    <w:rsid w:val="00252737"/>
    <w:rsid w:val="002527A1"/>
    <w:rsid w:val="0025383C"/>
    <w:rsid w:val="00253DB4"/>
    <w:rsid w:val="0025460F"/>
    <w:rsid w:val="002568D7"/>
    <w:rsid w:val="0025749F"/>
    <w:rsid w:val="00260B73"/>
    <w:rsid w:val="00260C79"/>
    <w:rsid w:val="00260DC6"/>
    <w:rsid w:val="00260F2B"/>
    <w:rsid w:val="00261DB4"/>
    <w:rsid w:val="00262298"/>
    <w:rsid w:val="002624F3"/>
    <w:rsid w:val="00262F7B"/>
    <w:rsid w:val="002638C6"/>
    <w:rsid w:val="00263914"/>
    <w:rsid w:val="00263B60"/>
    <w:rsid w:val="00263BBF"/>
    <w:rsid w:val="00263D6D"/>
    <w:rsid w:val="00263EEA"/>
    <w:rsid w:val="0026429D"/>
    <w:rsid w:val="00264B03"/>
    <w:rsid w:val="00264E0B"/>
    <w:rsid w:val="00265AD9"/>
    <w:rsid w:val="0026722B"/>
    <w:rsid w:val="002676AA"/>
    <w:rsid w:val="002678CC"/>
    <w:rsid w:val="00267A87"/>
    <w:rsid w:val="00270547"/>
    <w:rsid w:val="00270802"/>
    <w:rsid w:val="002715D6"/>
    <w:rsid w:val="00273098"/>
    <w:rsid w:val="00273624"/>
    <w:rsid w:val="00273FCF"/>
    <w:rsid w:val="00274EBB"/>
    <w:rsid w:val="002756FC"/>
    <w:rsid w:val="002768A6"/>
    <w:rsid w:val="002771BA"/>
    <w:rsid w:val="002772D4"/>
    <w:rsid w:val="00281047"/>
    <w:rsid w:val="002812A0"/>
    <w:rsid w:val="002823B6"/>
    <w:rsid w:val="00282B06"/>
    <w:rsid w:val="00282C22"/>
    <w:rsid w:val="00283C98"/>
    <w:rsid w:val="00284482"/>
    <w:rsid w:val="002851A4"/>
    <w:rsid w:val="0028523C"/>
    <w:rsid w:val="002852FB"/>
    <w:rsid w:val="002856F8"/>
    <w:rsid w:val="0028588C"/>
    <w:rsid w:val="00285E4C"/>
    <w:rsid w:val="00287154"/>
    <w:rsid w:val="00287BFB"/>
    <w:rsid w:val="00290A14"/>
    <w:rsid w:val="002910A6"/>
    <w:rsid w:val="0029176C"/>
    <w:rsid w:val="00291885"/>
    <w:rsid w:val="00291CA6"/>
    <w:rsid w:val="00291D85"/>
    <w:rsid w:val="00292177"/>
    <w:rsid w:val="002926B9"/>
    <w:rsid w:val="00293A88"/>
    <w:rsid w:val="00294044"/>
    <w:rsid w:val="002946FD"/>
    <w:rsid w:val="00294866"/>
    <w:rsid w:val="00294D51"/>
    <w:rsid w:val="00294E06"/>
    <w:rsid w:val="002953E6"/>
    <w:rsid w:val="002974DD"/>
    <w:rsid w:val="002978C3"/>
    <w:rsid w:val="00297A0D"/>
    <w:rsid w:val="002A08AB"/>
    <w:rsid w:val="002A11B5"/>
    <w:rsid w:val="002A1912"/>
    <w:rsid w:val="002A1AEE"/>
    <w:rsid w:val="002A2397"/>
    <w:rsid w:val="002A28E8"/>
    <w:rsid w:val="002A2DF6"/>
    <w:rsid w:val="002A36AA"/>
    <w:rsid w:val="002A3B40"/>
    <w:rsid w:val="002A5A18"/>
    <w:rsid w:val="002A5BA4"/>
    <w:rsid w:val="002A5C85"/>
    <w:rsid w:val="002A6307"/>
    <w:rsid w:val="002A63C1"/>
    <w:rsid w:val="002B03B2"/>
    <w:rsid w:val="002B1874"/>
    <w:rsid w:val="002B2094"/>
    <w:rsid w:val="002B3D0B"/>
    <w:rsid w:val="002B3FDF"/>
    <w:rsid w:val="002B59F6"/>
    <w:rsid w:val="002B6E4E"/>
    <w:rsid w:val="002B78BF"/>
    <w:rsid w:val="002B7EFF"/>
    <w:rsid w:val="002C1021"/>
    <w:rsid w:val="002C104F"/>
    <w:rsid w:val="002C12A9"/>
    <w:rsid w:val="002C1C3E"/>
    <w:rsid w:val="002C1D31"/>
    <w:rsid w:val="002C1EAC"/>
    <w:rsid w:val="002C3069"/>
    <w:rsid w:val="002C48E4"/>
    <w:rsid w:val="002C4C1B"/>
    <w:rsid w:val="002C549B"/>
    <w:rsid w:val="002C5BC3"/>
    <w:rsid w:val="002C5D89"/>
    <w:rsid w:val="002C5E7C"/>
    <w:rsid w:val="002C678D"/>
    <w:rsid w:val="002C71C9"/>
    <w:rsid w:val="002C73C3"/>
    <w:rsid w:val="002D03E6"/>
    <w:rsid w:val="002D30BF"/>
    <w:rsid w:val="002D3621"/>
    <w:rsid w:val="002D3F6A"/>
    <w:rsid w:val="002D40E3"/>
    <w:rsid w:val="002D46DA"/>
    <w:rsid w:val="002D4CAB"/>
    <w:rsid w:val="002D610D"/>
    <w:rsid w:val="002E0CC5"/>
    <w:rsid w:val="002E1101"/>
    <w:rsid w:val="002E14A0"/>
    <w:rsid w:val="002E1D44"/>
    <w:rsid w:val="002E1D7B"/>
    <w:rsid w:val="002E2099"/>
    <w:rsid w:val="002E293C"/>
    <w:rsid w:val="002E3E72"/>
    <w:rsid w:val="002E4699"/>
    <w:rsid w:val="002E49FD"/>
    <w:rsid w:val="002E502C"/>
    <w:rsid w:val="002E5117"/>
    <w:rsid w:val="002E5DB3"/>
    <w:rsid w:val="002E6172"/>
    <w:rsid w:val="002E61E3"/>
    <w:rsid w:val="002E75CC"/>
    <w:rsid w:val="002F0145"/>
    <w:rsid w:val="002F0DE9"/>
    <w:rsid w:val="002F1023"/>
    <w:rsid w:val="002F10A7"/>
    <w:rsid w:val="002F10DB"/>
    <w:rsid w:val="002F2BFF"/>
    <w:rsid w:val="002F34CF"/>
    <w:rsid w:val="002F3DE7"/>
    <w:rsid w:val="002F40D8"/>
    <w:rsid w:val="002F5F7F"/>
    <w:rsid w:val="002F6B77"/>
    <w:rsid w:val="002F6B7F"/>
    <w:rsid w:val="00300D6E"/>
    <w:rsid w:val="00301871"/>
    <w:rsid w:val="00301D7D"/>
    <w:rsid w:val="0030323E"/>
    <w:rsid w:val="00303E05"/>
    <w:rsid w:val="00304834"/>
    <w:rsid w:val="0030568B"/>
    <w:rsid w:val="00305C8C"/>
    <w:rsid w:val="00306E4D"/>
    <w:rsid w:val="00307589"/>
    <w:rsid w:val="0031072E"/>
    <w:rsid w:val="00312392"/>
    <w:rsid w:val="00312EE3"/>
    <w:rsid w:val="00313325"/>
    <w:rsid w:val="0031374F"/>
    <w:rsid w:val="0031484D"/>
    <w:rsid w:val="00314994"/>
    <w:rsid w:val="00314ACD"/>
    <w:rsid w:val="00315CFA"/>
    <w:rsid w:val="00315EEC"/>
    <w:rsid w:val="003163A7"/>
    <w:rsid w:val="00316C3E"/>
    <w:rsid w:val="00316F9A"/>
    <w:rsid w:val="0031751F"/>
    <w:rsid w:val="00317B00"/>
    <w:rsid w:val="00317DC9"/>
    <w:rsid w:val="0032082E"/>
    <w:rsid w:val="00321644"/>
    <w:rsid w:val="0032190D"/>
    <w:rsid w:val="0032193B"/>
    <w:rsid w:val="003222D8"/>
    <w:rsid w:val="00322332"/>
    <w:rsid w:val="00322447"/>
    <w:rsid w:val="00322831"/>
    <w:rsid w:val="00322F10"/>
    <w:rsid w:val="00322F26"/>
    <w:rsid w:val="00324FB4"/>
    <w:rsid w:val="003268EB"/>
    <w:rsid w:val="00326C28"/>
    <w:rsid w:val="003305D3"/>
    <w:rsid w:val="00330882"/>
    <w:rsid w:val="00331CAA"/>
    <w:rsid w:val="00332BA0"/>
    <w:rsid w:val="00334216"/>
    <w:rsid w:val="0033424B"/>
    <w:rsid w:val="00334919"/>
    <w:rsid w:val="00335220"/>
    <w:rsid w:val="0033713C"/>
    <w:rsid w:val="003374ED"/>
    <w:rsid w:val="00340024"/>
    <w:rsid w:val="003405FA"/>
    <w:rsid w:val="00340CE3"/>
    <w:rsid w:val="00341425"/>
    <w:rsid w:val="0034145F"/>
    <w:rsid w:val="00341929"/>
    <w:rsid w:val="00341C05"/>
    <w:rsid w:val="00343E3D"/>
    <w:rsid w:val="00344AD4"/>
    <w:rsid w:val="00344C49"/>
    <w:rsid w:val="00344CF1"/>
    <w:rsid w:val="00346265"/>
    <w:rsid w:val="00346572"/>
    <w:rsid w:val="003469D5"/>
    <w:rsid w:val="00346D5F"/>
    <w:rsid w:val="0034734D"/>
    <w:rsid w:val="00347524"/>
    <w:rsid w:val="003479BD"/>
    <w:rsid w:val="00347AA8"/>
    <w:rsid w:val="00347D01"/>
    <w:rsid w:val="00347FE3"/>
    <w:rsid w:val="00350964"/>
    <w:rsid w:val="00351500"/>
    <w:rsid w:val="003517AB"/>
    <w:rsid w:val="0035380F"/>
    <w:rsid w:val="003538AC"/>
    <w:rsid w:val="003545F6"/>
    <w:rsid w:val="00354CE7"/>
    <w:rsid w:val="0035529D"/>
    <w:rsid w:val="00355497"/>
    <w:rsid w:val="00355F6F"/>
    <w:rsid w:val="00356057"/>
    <w:rsid w:val="00357011"/>
    <w:rsid w:val="003572A3"/>
    <w:rsid w:val="00357E8E"/>
    <w:rsid w:val="0036121B"/>
    <w:rsid w:val="0036132F"/>
    <w:rsid w:val="0036143F"/>
    <w:rsid w:val="00361A36"/>
    <w:rsid w:val="003620D8"/>
    <w:rsid w:val="00363384"/>
    <w:rsid w:val="00363D44"/>
    <w:rsid w:val="00363DD0"/>
    <w:rsid w:val="00363E7A"/>
    <w:rsid w:val="00365EA7"/>
    <w:rsid w:val="00366135"/>
    <w:rsid w:val="003702A7"/>
    <w:rsid w:val="0037055D"/>
    <w:rsid w:val="003707B4"/>
    <w:rsid w:val="00371817"/>
    <w:rsid w:val="00371E76"/>
    <w:rsid w:val="00371FE3"/>
    <w:rsid w:val="00372365"/>
    <w:rsid w:val="00372BD8"/>
    <w:rsid w:val="00372D1A"/>
    <w:rsid w:val="00372F82"/>
    <w:rsid w:val="0037367E"/>
    <w:rsid w:val="00373911"/>
    <w:rsid w:val="00374148"/>
    <w:rsid w:val="0037479E"/>
    <w:rsid w:val="00375215"/>
    <w:rsid w:val="003753D3"/>
    <w:rsid w:val="00377F92"/>
    <w:rsid w:val="003807E7"/>
    <w:rsid w:val="00380AD7"/>
    <w:rsid w:val="00380DDF"/>
    <w:rsid w:val="003814D5"/>
    <w:rsid w:val="00381C64"/>
    <w:rsid w:val="00381FE6"/>
    <w:rsid w:val="003822AD"/>
    <w:rsid w:val="00382456"/>
    <w:rsid w:val="003834F5"/>
    <w:rsid w:val="00383A18"/>
    <w:rsid w:val="00384210"/>
    <w:rsid w:val="00384A91"/>
    <w:rsid w:val="00384B97"/>
    <w:rsid w:val="00386CCE"/>
    <w:rsid w:val="00386E07"/>
    <w:rsid w:val="0039127E"/>
    <w:rsid w:val="003912FD"/>
    <w:rsid w:val="00391B24"/>
    <w:rsid w:val="00392457"/>
    <w:rsid w:val="00392564"/>
    <w:rsid w:val="003925AF"/>
    <w:rsid w:val="0039369C"/>
    <w:rsid w:val="00393BEF"/>
    <w:rsid w:val="00394117"/>
    <w:rsid w:val="0039416C"/>
    <w:rsid w:val="0039675F"/>
    <w:rsid w:val="0039691C"/>
    <w:rsid w:val="00397E34"/>
    <w:rsid w:val="003A0B17"/>
    <w:rsid w:val="003A102F"/>
    <w:rsid w:val="003A1BDE"/>
    <w:rsid w:val="003A1C6F"/>
    <w:rsid w:val="003A5983"/>
    <w:rsid w:val="003A5992"/>
    <w:rsid w:val="003A5B15"/>
    <w:rsid w:val="003A61B9"/>
    <w:rsid w:val="003A62C1"/>
    <w:rsid w:val="003A6E76"/>
    <w:rsid w:val="003A7BB1"/>
    <w:rsid w:val="003B0061"/>
    <w:rsid w:val="003B00B5"/>
    <w:rsid w:val="003B133E"/>
    <w:rsid w:val="003B386D"/>
    <w:rsid w:val="003B4C87"/>
    <w:rsid w:val="003B4F37"/>
    <w:rsid w:val="003B50BB"/>
    <w:rsid w:val="003B70AE"/>
    <w:rsid w:val="003B7B7F"/>
    <w:rsid w:val="003C1186"/>
    <w:rsid w:val="003C1281"/>
    <w:rsid w:val="003C1355"/>
    <w:rsid w:val="003C171D"/>
    <w:rsid w:val="003C1CA3"/>
    <w:rsid w:val="003C24D4"/>
    <w:rsid w:val="003C266A"/>
    <w:rsid w:val="003C271A"/>
    <w:rsid w:val="003C2BDC"/>
    <w:rsid w:val="003C2E07"/>
    <w:rsid w:val="003C30CF"/>
    <w:rsid w:val="003C52AA"/>
    <w:rsid w:val="003C536F"/>
    <w:rsid w:val="003C5C46"/>
    <w:rsid w:val="003C619C"/>
    <w:rsid w:val="003C66AB"/>
    <w:rsid w:val="003C6FD5"/>
    <w:rsid w:val="003C74D1"/>
    <w:rsid w:val="003C7CF4"/>
    <w:rsid w:val="003C7D36"/>
    <w:rsid w:val="003D0716"/>
    <w:rsid w:val="003D1565"/>
    <w:rsid w:val="003D236D"/>
    <w:rsid w:val="003D2AEF"/>
    <w:rsid w:val="003D2BD3"/>
    <w:rsid w:val="003D2C6C"/>
    <w:rsid w:val="003D2C71"/>
    <w:rsid w:val="003D2E4E"/>
    <w:rsid w:val="003D2F35"/>
    <w:rsid w:val="003D3544"/>
    <w:rsid w:val="003D356F"/>
    <w:rsid w:val="003D3B48"/>
    <w:rsid w:val="003D50B6"/>
    <w:rsid w:val="003D54CB"/>
    <w:rsid w:val="003D54D8"/>
    <w:rsid w:val="003D5736"/>
    <w:rsid w:val="003D6763"/>
    <w:rsid w:val="003E026D"/>
    <w:rsid w:val="003E06E4"/>
    <w:rsid w:val="003E1171"/>
    <w:rsid w:val="003E130A"/>
    <w:rsid w:val="003E154D"/>
    <w:rsid w:val="003E1ADF"/>
    <w:rsid w:val="003E1F65"/>
    <w:rsid w:val="003E2A70"/>
    <w:rsid w:val="003E5188"/>
    <w:rsid w:val="003E51FA"/>
    <w:rsid w:val="003E57C4"/>
    <w:rsid w:val="003E5858"/>
    <w:rsid w:val="003E5D04"/>
    <w:rsid w:val="003E5FF3"/>
    <w:rsid w:val="003E629E"/>
    <w:rsid w:val="003E639F"/>
    <w:rsid w:val="003E65B1"/>
    <w:rsid w:val="003E6711"/>
    <w:rsid w:val="003E68EE"/>
    <w:rsid w:val="003E6D04"/>
    <w:rsid w:val="003E731E"/>
    <w:rsid w:val="003E7D33"/>
    <w:rsid w:val="003F0C5A"/>
    <w:rsid w:val="003F0D05"/>
    <w:rsid w:val="003F2108"/>
    <w:rsid w:val="003F25F8"/>
    <w:rsid w:val="003F6262"/>
    <w:rsid w:val="003F72F6"/>
    <w:rsid w:val="003F7D1E"/>
    <w:rsid w:val="0040116A"/>
    <w:rsid w:val="00401F01"/>
    <w:rsid w:val="00402835"/>
    <w:rsid w:val="00402E7B"/>
    <w:rsid w:val="00405570"/>
    <w:rsid w:val="004067B6"/>
    <w:rsid w:val="0040690E"/>
    <w:rsid w:val="00406D66"/>
    <w:rsid w:val="00406DC4"/>
    <w:rsid w:val="00407A98"/>
    <w:rsid w:val="00407CC0"/>
    <w:rsid w:val="00410C94"/>
    <w:rsid w:val="00411093"/>
    <w:rsid w:val="00411494"/>
    <w:rsid w:val="00411536"/>
    <w:rsid w:val="004119EC"/>
    <w:rsid w:val="00412ABC"/>
    <w:rsid w:val="00412CFE"/>
    <w:rsid w:val="00413A24"/>
    <w:rsid w:val="00413BAF"/>
    <w:rsid w:val="00414362"/>
    <w:rsid w:val="00414A75"/>
    <w:rsid w:val="00414C06"/>
    <w:rsid w:val="00414C50"/>
    <w:rsid w:val="0041503A"/>
    <w:rsid w:val="0041591B"/>
    <w:rsid w:val="00415F5A"/>
    <w:rsid w:val="0041747E"/>
    <w:rsid w:val="00420269"/>
    <w:rsid w:val="0042079F"/>
    <w:rsid w:val="00420867"/>
    <w:rsid w:val="004216AA"/>
    <w:rsid w:val="00421FF3"/>
    <w:rsid w:val="00422004"/>
    <w:rsid w:val="00422060"/>
    <w:rsid w:val="004225A0"/>
    <w:rsid w:val="00423C73"/>
    <w:rsid w:val="004240CE"/>
    <w:rsid w:val="00424223"/>
    <w:rsid w:val="00424D70"/>
    <w:rsid w:val="00424ED7"/>
    <w:rsid w:val="00425EF9"/>
    <w:rsid w:val="00425FE8"/>
    <w:rsid w:val="00426486"/>
    <w:rsid w:val="004265D6"/>
    <w:rsid w:val="004272AF"/>
    <w:rsid w:val="00427587"/>
    <w:rsid w:val="00427767"/>
    <w:rsid w:val="00430477"/>
    <w:rsid w:val="0043106B"/>
    <w:rsid w:val="00431784"/>
    <w:rsid w:val="00431D5D"/>
    <w:rsid w:val="0043206C"/>
    <w:rsid w:val="00432172"/>
    <w:rsid w:val="004326CD"/>
    <w:rsid w:val="00432ECA"/>
    <w:rsid w:val="0043354F"/>
    <w:rsid w:val="00433607"/>
    <w:rsid w:val="00433A7D"/>
    <w:rsid w:val="00433D30"/>
    <w:rsid w:val="00434354"/>
    <w:rsid w:val="0043451F"/>
    <w:rsid w:val="004345A9"/>
    <w:rsid w:val="00434B2E"/>
    <w:rsid w:val="004350A9"/>
    <w:rsid w:val="004364B0"/>
    <w:rsid w:val="004402BD"/>
    <w:rsid w:val="004403AA"/>
    <w:rsid w:val="004407C6"/>
    <w:rsid w:val="00440A24"/>
    <w:rsid w:val="00440EAD"/>
    <w:rsid w:val="00441403"/>
    <w:rsid w:val="004419B0"/>
    <w:rsid w:val="00441F1D"/>
    <w:rsid w:val="00442319"/>
    <w:rsid w:val="00442581"/>
    <w:rsid w:val="004427BB"/>
    <w:rsid w:val="00442F2E"/>
    <w:rsid w:val="00443249"/>
    <w:rsid w:val="0044344A"/>
    <w:rsid w:val="004437D4"/>
    <w:rsid w:val="00444573"/>
    <w:rsid w:val="00444847"/>
    <w:rsid w:val="00444B01"/>
    <w:rsid w:val="00444E70"/>
    <w:rsid w:val="004459DE"/>
    <w:rsid w:val="00445F69"/>
    <w:rsid w:val="00447A9E"/>
    <w:rsid w:val="00450DCD"/>
    <w:rsid w:val="00452FB0"/>
    <w:rsid w:val="00454537"/>
    <w:rsid w:val="00454745"/>
    <w:rsid w:val="00455AB1"/>
    <w:rsid w:val="00455CFD"/>
    <w:rsid w:val="0045602D"/>
    <w:rsid w:val="00456D89"/>
    <w:rsid w:val="00456E7A"/>
    <w:rsid w:val="00457BDF"/>
    <w:rsid w:val="00460692"/>
    <w:rsid w:val="00460D52"/>
    <w:rsid w:val="00460ED3"/>
    <w:rsid w:val="00461F5A"/>
    <w:rsid w:val="00462697"/>
    <w:rsid w:val="00462846"/>
    <w:rsid w:val="004638D6"/>
    <w:rsid w:val="00463A50"/>
    <w:rsid w:val="00465E01"/>
    <w:rsid w:val="00466D99"/>
    <w:rsid w:val="004670CE"/>
    <w:rsid w:val="00467B0F"/>
    <w:rsid w:val="0047049D"/>
    <w:rsid w:val="004711C1"/>
    <w:rsid w:val="00471B97"/>
    <w:rsid w:val="00471C3C"/>
    <w:rsid w:val="00471CC9"/>
    <w:rsid w:val="004723DE"/>
    <w:rsid w:val="00473611"/>
    <w:rsid w:val="0047374F"/>
    <w:rsid w:val="004739F7"/>
    <w:rsid w:val="004749AE"/>
    <w:rsid w:val="00474CC3"/>
    <w:rsid w:val="00475D98"/>
    <w:rsid w:val="00475E7F"/>
    <w:rsid w:val="00475F19"/>
    <w:rsid w:val="00475FD6"/>
    <w:rsid w:val="0047610D"/>
    <w:rsid w:val="00477C9D"/>
    <w:rsid w:val="00481461"/>
    <w:rsid w:val="0048167F"/>
    <w:rsid w:val="00481DF1"/>
    <w:rsid w:val="00482C19"/>
    <w:rsid w:val="004835D0"/>
    <w:rsid w:val="00483A5C"/>
    <w:rsid w:val="00484014"/>
    <w:rsid w:val="0048458A"/>
    <w:rsid w:val="0048467D"/>
    <w:rsid w:val="00485889"/>
    <w:rsid w:val="00485951"/>
    <w:rsid w:val="004859A0"/>
    <w:rsid w:val="00485EE4"/>
    <w:rsid w:val="00486CD0"/>
    <w:rsid w:val="00486D14"/>
    <w:rsid w:val="00486F55"/>
    <w:rsid w:val="0049046A"/>
    <w:rsid w:val="004907AB"/>
    <w:rsid w:val="00490FE8"/>
    <w:rsid w:val="004915EA"/>
    <w:rsid w:val="00491C13"/>
    <w:rsid w:val="00492007"/>
    <w:rsid w:val="00492609"/>
    <w:rsid w:val="00492C70"/>
    <w:rsid w:val="00493022"/>
    <w:rsid w:val="00493C02"/>
    <w:rsid w:val="00496102"/>
    <w:rsid w:val="00496509"/>
    <w:rsid w:val="004966C0"/>
    <w:rsid w:val="004974B2"/>
    <w:rsid w:val="00497C8B"/>
    <w:rsid w:val="004A0151"/>
    <w:rsid w:val="004A11EE"/>
    <w:rsid w:val="004A123A"/>
    <w:rsid w:val="004A136C"/>
    <w:rsid w:val="004A1C5F"/>
    <w:rsid w:val="004A1E50"/>
    <w:rsid w:val="004A2561"/>
    <w:rsid w:val="004A25B1"/>
    <w:rsid w:val="004A2833"/>
    <w:rsid w:val="004A2D5B"/>
    <w:rsid w:val="004A30D3"/>
    <w:rsid w:val="004A38DC"/>
    <w:rsid w:val="004A408F"/>
    <w:rsid w:val="004A40AC"/>
    <w:rsid w:val="004A5CF0"/>
    <w:rsid w:val="004A6301"/>
    <w:rsid w:val="004A6C3E"/>
    <w:rsid w:val="004A71BC"/>
    <w:rsid w:val="004A74A9"/>
    <w:rsid w:val="004A7856"/>
    <w:rsid w:val="004A792C"/>
    <w:rsid w:val="004A7E70"/>
    <w:rsid w:val="004B0746"/>
    <w:rsid w:val="004B18C3"/>
    <w:rsid w:val="004B1D27"/>
    <w:rsid w:val="004B1DC2"/>
    <w:rsid w:val="004B48B6"/>
    <w:rsid w:val="004B4D71"/>
    <w:rsid w:val="004B5498"/>
    <w:rsid w:val="004B54A9"/>
    <w:rsid w:val="004B5D0A"/>
    <w:rsid w:val="004B6320"/>
    <w:rsid w:val="004B6E07"/>
    <w:rsid w:val="004B73D8"/>
    <w:rsid w:val="004B7722"/>
    <w:rsid w:val="004B7B36"/>
    <w:rsid w:val="004C0A38"/>
    <w:rsid w:val="004C105C"/>
    <w:rsid w:val="004C127A"/>
    <w:rsid w:val="004C277B"/>
    <w:rsid w:val="004C28B5"/>
    <w:rsid w:val="004C378D"/>
    <w:rsid w:val="004C574A"/>
    <w:rsid w:val="004C5F47"/>
    <w:rsid w:val="004C691E"/>
    <w:rsid w:val="004C6B1F"/>
    <w:rsid w:val="004C6CF1"/>
    <w:rsid w:val="004C76EB"/>
    <w:rsid w:val="004C7E81"/>
    <w:rsid w:val="004D045E"/>
    <w:rsid w:val="004D1881"/>
    <w:rsid w:val="004D2031"/>
    <w:rsid w:val="004D23B9"/>
    <w:rsid w:val="004D3E57"/>
    <w:rsid w:val="004D42A4"/>
    <w:rsid w:val="004D440A"/>
    <w:rsid w:val="004D4AD2"/>
    <w:rsid w:val="004D5B2D"/>
    <w:rsid w:val="004D5E17"/>
    <w:rsid w:val="004D728D"/>
    <w:rsid w:val="004D7308"/>
    <w:rsid w:val="004E03BF"/>
    <w:rsid w:val="004E2A0C"/>
    <w:rsid w:val="004E384D"/>
    <w:rsid w:val="004E41FF"/>
    <w:rsid w:val="004E4572"/>
    <w:rsid w:val="004E494B"/>
    <w:rsid w:val="004E4E37"/>
    <w:rsid w:val="004E58D6"/>
    <w:rsid w:val="004E627F"/>
    <w:rsid w:val="004E7100"/>
    <w:rsid w:val="004F0B22"/>
    <w:rsid w:val="004F0B93"/>
    <w:rsid w:val="004F1648"/>
    <w:rsid w:val="004F19B6"/>
    <w:rsid w:val="004F20C2"/>
    <w:rsid w:val="004F2C39"/>
    <w:rsid w:val="004F2CB4"/>
    <w:rsid w:val="004F3118"/>
    <w:rsid w:val="004F34BA"/>
    <w:rsid w:val="004F4056"/>
    <w:rsid w:val="004F42B0"/>
    <w:rsid w:val="004F5BCD"/>
    <w:rsid w:val="004F5C44"/>
    <w:rsid w:val="004F65AF"/>
    <w:rsid w:val="004F68E9"/>
    <w:rsid w:val="004F6D91"/>
    <w:rsid w:val="004F7226"/>
    <w:rsid w:val="004F7B86"/>
    <w:rsid w:val="0050004F"/>
    <w:rsid w:val="00500059"/>
    <w:rsid w:val="00500862"/>
    <w:rsid w:val="005022CA"/>
    <w:rsid w:val="005029B3"/>
    <w:rsid w:val="00502D18"/>
    <w:rsid w:val="005031E2"/>
    <w:rsid w:val="00503317"/>
    <w:rsid w:val="0050353E"/>
    <w:rsid w:val="005049FF"/>
    <w:rsid w:val="005072F3"/>
    <w:rsid w:val="00507B8F"/>
    <w:rsid w:val="00510578"/>
    <w:rsid w:val="00510AF7"/>
    <w:rsid w:val="00510B4B"/>
    <w:rsid w:val="0051140D"/>
    <w:rsid w:val="00511C76"/>
    <w:rsid w:val="00514288"/>
    <w:rsid w:val="0051450A"/>
    <w:rsid w:val="0051537E"/>
    <w:rsid w:val="00515B63"/>
    <w:rsid w:val="005160A9"/>
    <w:rsid w:val="005168CE"/>
    <w:rsid w:val="005170CD"/>
    <w:rsid w:val="005178BC"/>
    <w:rsid w:val="005205A6"/>
    <w:rsid w:val="00520A3F"/>
    <w:rsid w:val="00521AFC"/>
    <w:rsid w:val="00521DC4"/>
    <w:rsid w:val="00522350"/>
    <w:rsid w:val="00522F16"/>
    <w:rsid w:val="00523D54"/>
    <w:rsid w:val="0052491D"/>
    <w:rsid w:val="00525387"/>
    <w:rsid w:val="00525DEB"/>
    <w:rsid w:val="005265BE"/>
    <w:rsid w:val="0052680F"/>
    <w:rsid w:val="00527F0C"/>
    <w:rsid w:val="0053101D"/>
    <w:rsid w:val="00531BC7"/>
    <w:rsid w:val="0053296E"/>
    <w:rsid w:val="005344C9"/>
    <w:rsid w:val="0053472F"/>
    <w:rsid w:val="0053497A"/>
    <w:rsid w:val="00534E60"/>
    <w:rsid w:val="0053548D"/>
    <w:rsid w:val="005354A4"/>
    <w:rsid w:val="005360A0"/>
    <w:rsid w:val="00537F03"/>
    <w:rsid w:val="00540031"/>
    <w:rsid w:val="005400C2"/>
    <w:rsid w:val="00540933"/>
    <w:rsid w:val="00540BDE"/>
    <w:rsid w:val="00540D8C"/>
    <w:rsid w:val="00540F09"/>
    <w:rsid w:val="005417D2"/>
    <w:rsid w:val="00542E7A"/>
    <w:rsid w:val="00543A24"/>
    <w:rsid w:val="00544552"/>
    <w:rsid w:val="005449D7"/>
    <w:rsid w:val="0054576F"/>
    <w:rsid w:val="005457AB"/>
    <w:rsid w:val="0054587E"/>
    <w:rsid w:val="00546592"/>
    <w:rsid w:val="005466C3"/>
    <w:rsid w:val="00546965"/>
    <w:rsid w:val="00547E13"/>
    <w:rsid w:val="0055056E"/>
    <w:rsid w:val="00550754"/>
    <w:rsid w:val="00550F89"/>
    <w:rsid w:val="0055150B"/>
    <w:rsid w:val="005516BA"/>
    <w:rsid w:val="005519F1"/>
    <w:rsid w:val="00551FD5"/>
    <w:rsid w:val="00553267"/>
    <w:rsid w:val="005536AA"/>
    <w:rsid w:val="00553943"/>
    <w:rsid w:val="00553F4A"/>
    <w:rsid w:val="005543A3"/>
    <w:rsid w:val="00556528"/>
    <w:rsid w:val="0055703E"/>
    <w:rsid w:val="00557F75"/>
    <w:rsid w:val="005600F9"/>
    <w:rsid w:val="00560AFE"/>
    <w:rsid w:val="0056137B"/>
    <w:rsid w:val="00561AE7"/>
    <w:rsid w:val="00561F52"/>
    <w:rsid w:val="00562087"/>
    <w:rsid w:val="005628F9"/>
    <w:rsid w:val="00562BA1"/>
    <w:rsid w:val="00563B94"/>
    <w:rsid w:val="00563F3F"/>
    <w:rsid w:val="0056463D"/>
    <w:rsid w:val="0056619F"/>
    <w:rsid w:val="005665D6"/>
    <w:rsid w:val="005671F5"/>
    <w:rsid w:val="005672F2"/>
    <w:rsid w:val="00567CAA"/>
    <w:rsid w:val="00567E9D"/>
    <w:rsid w:val="005701FE"/>
    <w:rsid w:val="0057053E"/>
    <w:rsid w:val="005712D6"/>
    <w:rsid w:val="0057148B"/>
    <w:rsid w:val="00571575"/>
    <w:rsid w:val="00571DAB"/>
    <w:rsid w:val="005722C1"/>
    <w:rsid w:val="005733D8"/>
    <w:rsid w:val="005737EA"/>
    <w:rsid w:val="00573A78"/>
    <w:rsid w:val="00574103"/>
    <w:rsid w:val="005754A2"/>
    <w:rsid w:val="00576566"/>
    <w:rsid w:val="005765E9"/>
    <w:rsid w:val="005769BE"/>
    <w:rsid w:val="00576C3F"/>
    <w:rsid w:val="00577102"/>
    <w:rsid w:val="00577162"/>
    <w:rsid w:val="00577654"/>
    <w:rsid w:val="00577961"/>
    <w:rsid w:val="00577B34"/>
    <w:rsid w:val="00580137"/>
    <w:rsid w:val="00580B76"/>
    <w:rsid w:val="00580FFC"/>
    <w:rsid w:val="00581EE6"/>
    <w:rsid w:val="005823AC"/>
    <w:rsid w:val="00582463"/>
    <w:rsid w:val="00582685"/>
    <w:rsid w:val="00583804"/>
    <w:rsid w:val="00583870"/>
    <w:rsid w:val="005838EA"/>
    <w:rsid w:val="00583E9D"/>
    <w:rsid w:val="00590B29"/>
    <w:rsid w:val="00590FA0"/>
    <w:rsid w:val="005912E7"/>
    <w:rsid w:val="00591841"/>
    <w:rsid w:val="005930D8"/>
    <w:rsid w:val="00594441"/>
    <w:rsid w:val="005948EC"/>
    <w:rsid w:val="00594F13"/>
    <w:rsid w:val="00596601"/>
    <w:rsid w:val="0059677E"/>
    <w:rsid w:val="00596B86"/>
    <w:rsid w:val="00597C84"/>
    <w:rsid w:val="00597CC3"/>
    <w:rsid w:val="00597E01"/>
    <w:rsid w:val="005A0151"/>
    <w:rsid w:val="005A0FB1"/>
    <w:rsid w:val="005A1860"/>
    <w:rsid w:val="005A19C8"/>
    <w:rsid w:val="005A2585"/>
    <w:rsid w:val="005A3934"/>
    <w:rsid w:val="005A5985"/>
    <w:rsid w:val="005A62C3"/>
    <w:rsid w:val="005A63A3"/>
    <w:rsid w:val="005A73C9"/>
    <w:rsid w:val="005A7719"/>
    <w:rsid w:val="005A7845"/>
    <w:rsid w:val="005A7B2C"/>
    <w:rsid w:val="005B0126"/>
    <w:rsid w:val="005B0827"/>
    <w:rsid w:val="005B166A"/>
    <w:rsid w:val="005B1D36"/>
    <w:rsid w:val="005B214F"/>
    <w:rsid w:val="005B25AB"/>
    <w:rsid w:val="005B2C3D"/>
    <w:rsid w:val="005B4287"/>
    <w:rsid w:val="005B649F"/>
    <w:rsid w:val="005B710F"/>
    <w:rsid w:val="005B7D72"/>
    <w:rsid w:val="005C17E9"/>
    <w:rsid w:val="005C2C98"/>
    <w:rsid w:val="005C2E09"/>
    <w:rsid w:val="005C40F8"/>
    <w:rsid w:val="005C427F"/>
    <w:rsid w:val="005C492E"/>
    <w:rsid w:val="005C4C6C"/>
    <w:rsid w:val="005C5035"/>
    <w:rsid w:val="005C6E86"/>
    <w:rsid w:val="005D0187"/>
    <w:rsid w:val="005D10B7"/>
    <w:rsid w:val="005D1448"/>
    <w:rsid w:val="005D1617"/>
    <w:rsid w:val="005D1867"/>
    <w:rsid w:val="005D231E"/>
    <w:rsid w:val="005D3DB6"/>
    <w:rsid w:val="005D46A0"/>
    <w:rsid w:val="005D4E9E"/>
    <w:rsid w:val="005D6007"/>
    <w:rsid w:val="005D65C3"/>
    <w:rsid w:val="005D6849"/>
    <w:rsid w:val="005D6A71"/>
    <w:rsid w:val="005D756F"/>
    <w:rsid w:val="005D7CFA"/>
    <w:rsid w:val="005D7D75"/>
    <w:rsid w:val="005E00F3"/>
    <w:rsid w:val="005E1004"/>
    <w:rsid w:val="005E120E"/>
    <w:rsid w:val="005E1284"/>
    <w:rsid w:val="005E2120"/>
    <w:rsid w:val="005E235C"/>
    <w:rsid w:val="005E2D98"/>
    <w:rsid w:val="005E3EE8"/>
    <w:rsid w:val="005E4681"/>
    <w:rsid w:val="005E4A82"/>
    <w:rsid w:val="005E4CF8"/>
    <w:rsid w:val="005E4EA3"/>
    <w:rsid w:val="005E5687"/>
    <w:rsid w:val="005E5CF7"/>
    <w:rsid w:val="005E5FB8"/>
    <w:rsid w:val="005E605E"/>
    <w:rsid w:val="005E6487"/>
    <w:rsid w:val="005E79CE"/>
    <w:rsid w:val="005F0574"/>
    <w:rsid w:val="005F09BC"/>
    <w:rsid w:val="005F10D9"/>
    <w:rsid w:val="005F2ABF"/>
    <w:rsid w:val="005F3194"/>
    <w:rsid w:val="005F4383"/>
    <w:rsid w:val="005F5FD9"/>
    <w:rsid w:val="005F6119"/>
    <w:rsid w:val="005F6507"/>
    <w:rsid w:val="005F6D0D"/>
    <w:rsid w:val="005F6FE6"/>
    <w:rsid w:val="005F7427"/>
    <w:rsid w:val="005F75BD"/>
    <w:rsid w:val="006002E2"/>
    <w:rsid w:val="00600C81"/>
    <w:rsid w:val="00600DD9"/>
    <w:rsid w:val="00601196"/>
    <w:rsid w:val="00601395"/>
    <w:rsid w:val="006016AE"/>
    <w:rsid w:val="00601C40"/>
    <w:rsid w:val="00601DC3"/>
    <w:rsid w:val="0060293C"/>
    <w:rsid w:val="00602F20"/>
    <w:rsid w:val="00602FEC"/>
    <w:rsid w:val="00603849"/>
    <w:rsid w:val="00603D82"/>
    <w:rsid w:val="006041B8"/>
    <w:rsid w:val="00604CEC"/>
    <w:rsid w:val="00605050"/>
    <w:rsid w:val="00605107"/>
    <w:rsid w:val="006052E8"/>
    <w:rsid w:val="006053E9"/>
    <w:rsid w:val="00605B56"/>
    <w:rsid w:val="00606028"/>
    <w:rsid w:val="006060CC"/>
    <w:rsid w:val="00606476"/>
    <w:rsid w:val="006066B3"/>
    <w:rsid w:val="0060712C"/>
    <w:rsid w:val="00610EC9"/>
    <w:rsid w:val="0061116A"/>
    <w:rsid w:val="006116CB"/>
    <w:rsid w:val="00611C32"/>
    <w:rsid w:val="00612762"/>
    <w:rsid w:val="0061276B"/>
    <w:rsid w:val="00613B5A"/>
    <w:rsid w:val="00614663"/>
    <w:rsid w:val="00614B2F"/>
    <w:rsid w:val="00614C61"/>
    <w:rsid w:val="00614CB0"/>
    <w:rsid w:val="00614EDB"/>
    <w:rsid w:val="00615565"/>
    <w:rsid w:val="00615E2C"/>
    <w:rsid w:val="0061673E"/>
    <w:rsid w:val="00616888"/>
    <w:rsid w:val="00616A27"/>
    <w:rsid w:val="00616D69"/>
    <w:rsid w:val="00616F4A"/>
    <w:rsid w:val="00616FB5"/>
    <w:rsid w:val="00617FBC"/>
    <w:rsid w:val="00620118"/>
    <w:rsid w:val="00621392"/>
    <w:rsid w:val="006234DD"/>
    <w:rsid w:val="00623822"/>
    <w:rsid w:val="00623B43"/>
    <w:rsid w:val="00623BA3"/>
    <w:rsid w:val="00623D95"/>
    <w:rsid w:val="00623F17"/>
    <w:rsid w:val="0062504C"/>
    <w:rsid w:val="00625A00"/>
    <w:rsid w:val="00626A84"/>
    <w:rsid w:val="0062726E"/>
    <w:rsid w:val="00630D09"/>
    <w:rsid w:val="00631300"/>
    <w:rsid w:val="00631E12"/>
    <w:rsid w:val="00632B7C"/>
    <w:rsid w:val="00632DE9"/>
    <w:rsid w:val="00634EFD"/>
    <w:rsid w:val="0063550E"/>
    <w:rsid w:val="00635882"/>
    <w:rsid w:val="00635DE7"/>
    <w:rsid w:val="0063716D"/>
    <w:rsid w:val="006372D5"/>
    <w:rsid w:val="006376EA"/>
    <w:rsid w:val="006407EF"/>
    <w:rsid w:val="00641C6C"/>
    <w:rsid w:val="0064253A"/>
    <w:rsid w:val="00642FD1"/>
    <w:rsid w:val="00642FEE"/>
    <w:rsid w:val="0064332F"/>
    <w:rsid w:val="00645029"/>
    <w:rsid w:val="006450BC"/>
    <w:rsid w:val="006450F9"/>
    <w:rsid w:val="00646389"/>
    <w:rsid w:val="00647901"/>
    <w:rsid w:val="00647C91"/>
    <w:rsid w:val="00651192"/>
    <w:rsid w:val="006516E2"/>
    <w:rsid w:val="006517D2"/>
    <w:rsid w:val="0065244C"/>
    <w:rsid w:val="0065284D"/>
    <w:rsid w:val="00652BED"/>
    <w:rsid w:val="00653C05"/>
    <w:rsid w:val="0065417A"/>
    <w:rsid w:val="00655B77"/>
    <w:rsid w:val="00656FD3"/>
    <w:rsid w:val="00657055"/>
    <w:rsid w:val="00660593"/>
    <w:rsid w:val="00660860"/>
    <w:rsid w:val="006621C3"/>
    <w:rsid w:val="006634C2"/>
    <w:rsid w:val="00664627"/>
    <w:rsid w:val="00664754"/>
    <w:rsid w:val="006650C9"/>
    <w:rsid w:val="0066520D"/>
    <w:rsid w:val="00665655"/>
    <w:rsid w:val="006656A2"/>
    <w:rsid w:val="00665E39"/>
    <w:rsid w:val="00665E60"/>
    <w:rsid w:val="006660D5"/>
    <w:rsid w:val="0066739A"/>
    <w:rsid w:val="006673F0"/>
    <w:rsid w:val="00667955"/>
    <w:rsid w:val="0066798C"/>
    <w:rsid w:val="00667EB6"/>
    <w:rsid w:val="006700B6"/>
    <w:rsid w:val="00670319"/>
    <w:rsid w:val="006711B8"/>
    <w:rsid w:val="006713DC"/>
    <w:rsid w:val="006716D4"/>
    <w:rsid w:val="00671A41"/>
    <w:rsid w:val="0067229B"/>
    <w:rsid w:val="00672405"/>
    <w:rsid w:val="006732F2"/>
    <w:rsid w:val="0067362E"/>
    <w:rsid w:val="00674584"/>
    <w:rsid w:val="00674585"/>
    <w:rsid w:val="00674D5B"/>
    <w:rsid w:val="00675EC1"/>
    <w:rsid w:val="006767A1"/>
    <w:rsid w:val="006771C5"/>
    <w:rsid w:val="00677456"/>
    <w:rsid w:val="006774EA"/>
    <w:rsid w:val="00677963"/>
    <w:rsid w:val="00681151"/>
    <w:rsid w:val="00681241"/>
    <w:rsid w:val="006813B8"/>
    <w:rsid w:val="00682BF8"/>
    <w:rsid w:val="0068303D"/>
    <w:rsid w:val="00683096"/>
    <w:rsid w:val="006830AC"/>
    <w:rsid w:val="00683153"/>
    <w:rsid w:val="0068354F"/>
    <w:rsid w:val="0068452B"/>
    <w:rsid w:val="00685512"/>
    <w:rsid w:val="00685CFD"/>
    <w:rsid w:val="00685E50"/>
    <w:rsid w:val="00685EC5"/>
    <w:rsid w:val="006866A9"/>
    <w:rsid w:val="00687178"/>
    <w:rsid w:val="00687E3E"/>
    <w:rsid w:val="0069051A"/>
    <w:rsid w:val="00690C6E"/>
    <w:rsid w:val="00691081"/>
    <w:rsid w:val="0069126D"/>
    <w:rsid w:val="0069170A"/>
    <w:rsid w:val="00691C64"/>
    <w:rsid w:val="00691E63"/>
    <w:rsid w:val="00692B2A"/>
    <w:rsid w:val="006936A5"/>
    <w:rsid w:val="00693C17"/>
    <w:rsid w:val="00693E12"/>
    <w:rsid w:val="00695690"/>
    <w:rsid w:val="00696737"/>
    <w:rsid w:val="00696739"/>
    <w:rsid w:val="0069758F"/>
    <w:rsid w:val="00697CD2"/>
    <w:rsid w:val="006A4485"/>
    <w:rsid w:val="006A5475"/>
    <w:rsid w:val="006A695B"/>
    <w:rsid w:val="006A6CAC"/>
    <w:rsid w:val="006A7C69"/>
    <w:rsid w:val="006A7EFE"/>
    <w:rsid w:val="006B033A"/>
    <w:rsid w:val="006B1DDB"/>
    <w:rsid w:val="006B24A4"/>
    <w:rsid w:val="006B3CF1"/>
    <w:rsid w:val="006B3EB6"/>
    <w:rsid w:val="006B4E84"/>
    <w:rsid w:val="006B509C"/>
    <w:rsid w:val="006B53FE"/>
    <w:rsid w:val="006B5753"/>
    <w:rsid w:val="006B6577"/>
    <w:rsid w:val="006B6B7B"/>
    <w:rsid w:val="006B75E4"/>
    <w:rsid w:val="006B7AA4"/>
    <w:rsid w:val="006C08D1"/>
    <w:rsid w:val="006C0EB5"/>
    <w:rsid w:val="006C1545"/>
    <w:rsid w:val="006C186D"/>
    <w:rsid w:val="006C1C61"/>
    <w:rsid w:val="006C24DE"/>
    <w:rsid w:val="006C296B"/>
    <w:rsid w:val="006C47DB"/>
    <w:rsid w:val="006C4997"/>
    <w:rsid w:val="006C4C4C"/>
    <w:rsid w:val="006C5D44"/>
    <w:rsid w:val="006C7DF2"/>
    <w:rsid w:val="006D040C"/>
    <w:rsid w:val="006D0A9C"/>
    <w:rsid w:val="006D0BF9"/>
    <w:rsid w:val="006D0C8C"/>
    <w:rsid w:val="006D19FE"/>
    <w:rsid w:val="006D1ABD"/>
    <w:rsid w:val="006D1F4E"/>
    <w:rsid w:val="006D2497"/>
    <w:rsid w:val="006D3162"/>
    <w:rsid w:val="006D36E3"/>
    <w:rsid w:val="006D4C4F"/>
    <w:rsid w:val="006D591F"/>
    <w:rsid w:val="006D5A68"/>
    <w:rsid w:val="006D698A"/>
    <w:rsid w:val="006E0767"/>
    <w:rsid w:val="006E07CD"/>
    <w:rsid w:val="006E0D53"/>
    <w:rsid w:val="006E20FF"/>
    <w:rsid w:val="006E38DC"/>
    <w:rsid w:val="006E3AE9"/>
    <w:rsid w:val="006E4E11"/>
    <w:rsid w:val="006E6991"/>
    <w:rsid w:val="006E7B62"/>
    <w:rsid w:val="006F040E"/>
    <w:rsid w:val="006F1091"/>
    <w:rsid w:val="006F14B2"/>
    <w:rsid w:val="006F1CDA"/>
    <w:rsid w:val="006F1DB5"/>
    <w:rsid w:val="006F1F81"/>
    <w:rsid w:val="006F28A3"/>
    <w:rsid w:val="006F2AA6"/>
    <w:rsid w:val="006F311E"/>
    <w:rsid w:val="006F32FA"/>
    <w:rsid w:val="006F519E"/>
    <w:rsid w:val="006F51C3"/>
    <w:rsid w:val="006F67DE"/>
    <w:rsid w:val="006F6B64"/>
    <w:rsid w:val="006F6C45"/>
    <w:rsid w:val="006F7163"/>
    <w:rsid w:val="007000A1"/>
    <w:rsid w:val="00700AF2"/>
    <w:rsid w:val="0070176E"/>
    <w:rsid w:val="00702CF5"/>
    <w:rsid w:val="007031A8"/>
    <w:rsid w:val="0070457B"/>
    <w:rsid w:val="00704B2A"/>
    <w:rsid w:val="00704C8E"/>
    <w:rsid w:val="00704D3A"/>
    <w:rsid w:val="00704E00"/>
    <w:rsid w:val="0070577A"/>
    <w:rsid w:val="007059DF"/>
    <w:rsid w:val="00705B2D"/>
    <w:rsid w:val="00706A83"/>
    <w:rsid w:val="00706E3A"/>
    <w:rsid w:val="00707515"/>
    <w:rsid w:val="0070781C"/>
    <w:rsid w:val="00707AE8"/>
    <w:rsid w:val="00707DBD"/>
    <w:rsid w:val="007102E9"/>
    <w:rsid w:val="007112D9"/>
    <w:rsid w:val="007115AE"/>
    <w:rsid w:val="00711A26"/>
    <w:rsid w:val="00711AD8"/>
    <w:rsid w:val="00711C9B"/>
    <w:rsid w:val="00711E74"/>
    <w:rsid w:val="00713D9A"/>
    <w:rsid w:val="00714011"/>
    <w:rsid w:val="007158E9"/>
    <w:rsid w:val="00715CF8"/>
    <w:rsid w:val="007160DB"/>
    <w:rsid w:val="00716896"/>
    <w:rsid w:val="00717318"/>
    <w:rsid w:val="00721511"/>
    <w:rsid w:val="007217AF"/>
    <w:rsid w:val="00722233"/>
    <w:rsid w:val="00722EF3"/>
    <w:rsid w:val="00723D9A"/>
    <w:rsid w:val="007240F2"/>
    <w:rsid w:val="00724B40"/>
    <w:rsid w:val="00724D56"/>
    <w:rsid w:val="00725378"/>
    <w:rsid w:val="00725475"/>
    <w:rsid w:val="00725D0D"/>
    <w:rsid w:val="00726472"/>
    <w:rsid w:val="00726ABC"/>
    <w:rsid w:val="00726B23"/>
    <w:rsid w:val="007271CE"/>
    <w:rsid w:val="0072722C"/>
    <w:rsid w:val="00727545"/>
    <w:rsid w:val="0073017D"/>
    <w:rsid w:val="00730460"/>
    <w:rsid w:val="00730EFE"/>
    <w:rsid w:val="00731321"/>
    <w:rsid w:val="00731350"/>
    <w:rsid w:val="0073159F"/>
    <w:rsid w:val="00731796"/>
    <w:rsid w:val="0073179B"/>
    <w:rsid w:val="00731AFA"/>
    <w:rsid w:val="00731B5C"/>
    <w:rsid w:val="00731C0E"/>
    <w:rsid w:val="007325F5"/>
    <w:rsid w:val="007338B5"/>
    <w:rsid w:val="007341A2"/>
    <w:rsid w:val="00734810"/>
    <w:rsid w:val="00734A5F"/>
    <w:rsid w:val="00735113"/>
    <w:rsid w:val="00735709"/>
    <w:rsid w:val="00735A22"/>
    <w:rsid w:val="00737AA1"/>
    <w:rsid w:val="00737EBB"/>
    <w:rsid w:val="00737F41"/>
    <w:rsid w:val="00737F84"/>
    <w:rsid w:val="0074045E"/>
    <w:rsid w:val="00740827"/>
    <w:rsid w:val="007414A9"/>
    <w:rsid w:val="007438EC"/>
    <w:rsid w:val="00743A18"/>
    <w:rsid w:val="00744CB6"/>
    <w:rsid w:val="00744D77"/>
    <w:rsid w:val="00745396"/>
    <w:rsid w:val="00745494"/>
    <w:rsid w:val="00745662"/>
    <w:rsid w:val="00745C9E"/>
    <w:rsid w:val="00746DA0"/>
    <w:rsid w:val="00747597"/>
    <w:rsid w:val="007507BE"/>
    <w:rsid w:val="00750837"/>
    <w:rsid w:val="00751712"/>
    <w:rsid w:val="00752C8F"/>
    <w:rsid w:val="007533CB"/>
    <w:rsid w:val="00753788"/>
    <w:rsid w:val="00753B31"/>
    <w:rsid w:val="00753E63"/>
    <w:rsid w:val="00756B0E"/>
    <w:rsid w:val="00756BA5"/>
    <w:rsid w:val="00756E6E"/>
    <w:rsid w:val="00760579"/>
    <w:rsid w:val="00760C01"/>
    <w:rsid w:val="00761247"/>
    <w:rsid w:val="00761986"/>
    <w:rsid w:val="00761E87"/>
    <w:rsid w:val="00762024"/>
    <w:rsid w:val="00762991"/>
    <w:rsid w:val="00762FE6"/>
    <w:rsid w:val="00763C9D"/>
    <w:rsid w:val="0076449E"/>
    <w:rsid w:val="00764899"/>
    <w:rsid w:val="00764CD6"/>
    <w:rsid w:val="0076622D"/>
    <w:rsid w:val="00766984"/>
    <w:rsid w:val="00766E86"/>
    <w:rsid w:val="00767189"/>
    <w:rsid w:val="00767339"/>
    <w:rsid w:val="0076796A"/>
    <w:rsid w:val="00767F78"/>
    <w:rsid w:val="0077022B"/>
    <w:rsid w:val="00770BDB"/>
    <w:rsid w:val="00772DAC"/>
    <w:rsid w:val="00772DF0"/>
    <w:rsid w:val="00773607"/>
    <w:rsid w:val="00774880"/>
    <w:rsid w:val="007761DB"/>
    <w:rsid w:val="007767AA"/>
    <w:rsid w:val="007772F3"/>
    <w:rsid w:val="00777551"/>
    <w:rsid w:val="0077784C"/>
    <w:rsid w:val="0078040C"/>
    <w:rsid w:val="00780698"/>
    <w:rsid w:val="00780D0A"/>
    <w:rsid w:val="00781D18"/>
    <w:rsid w:val="00784218"/>
    <w:rsid w:val="0078432A"/>
    <w:rsid w:val="007860F0"/>
    <w:rsid w:val="0078723F"/>
    <w:rsid w:val="00787502"/>
    <w:rsid w:val="00787B11"/>
    <w:rsid w:val="00787B4D"/>
    <w:rsid w:val="007901B1"/>
    <w:rsid w:val="007905B3"/>
    <w:rsid w:val="00790A94"/>
    <w:rsid w:val="00790EF3"/>
    <w:rsid w:val="007914D3"/>
    <w:rsid w:val="00791718"/>
    <w:rsid w:val="00791B04"/>
    <w:rsid w:val="007923E9"/>
    <w:rsid w:val="0079271B"/>
    <w:rsid w:val="0079340A"/>
    <w:rsid w:val="00794768"/>
    <w:rsid w:val="00794A4A"/>
    <w:rsid w:val="00794BAD"/>
    <w:rsid w:val="0079538F"/>
    <w:rsid w:val="00795480"/>
    <w:rsid w:val="007955F2"/>
    <w:rsid w:val="00795A58"/>
    <w:rsid w:val="00795BD6"/>
    <w:rsid w:val="00795D53"/>
    <w:rsid w:val="00795DCD"/>
    <w:rsid w:val="00795EAF"/>
    <w:rsid w:val="00796109"/>
    <w:rsid w:val="007965F0"/>
    <w:rsid w:val="00796785"/>
    <w:rsid w:val="0079693B"/>
    <w:rsid w:val="0079726F"/>
    <w:rsid w:val="00797EB9"/>
    <w:rsid w:val="007A05F1"/>
    <w:rsid w:val="007A0A51"/>
    <w:rsid w:val="007A1E4A"/>
    <w:rsid w:val="007A2339"/>
    <w:rsid w:val="007A2C05"/>
    <w:rsid w:val="007A4194"/>
    <w:rsid w:val="007A4649"/>
    <w:rsid w:val="007A4654"/>
    <w:rsid w:val="007A4E26"/>
    <w:rsid w:val="007A537A"/>
    <w:rsid w:val="007A589A"/>
    <w:rsid w:val="007A5AC1"/>
    <w:rsid w:val="007A60E8"/>
    <w:rsid w:val="007A616B"/>
    <w:rsid w:val="007A7788"/>
    <w:rsid w:val="007B00C8"/>
    <w:rsid w:val="007B02F0"/>
    <w:rsid w:val="007B0A38"/>
    <w:rsid w:val="007B0B60"/>
    <w:rsid w:val="007B1831"/>
    <w:rsid w:val="007B1A70"/>
    <w:rsid w:val="007B1D53"/>
    <w:rsid w:val="007B2607"/>
    <w:rsid w:val="007B2877"/>
    <w:rsid w:val="007B3323"/>
    <w:rsid w:val="007B35F3"/>
    <w:rsid w:val="007B3BFC"/>
    <w:rsid w:val="007B5478"/>
    <w:rsid w:val="007B5E4A"/>
    <w:rsid w:val="007B5E5D"/>
    <w:rsid w:val="007B69A8"/>
    <w:rsid w:val="007B6A9C"/>
    <w:rsid w:val="007B7168"/>
    <w:rsid w:val="007B7FBB"/>
    <w:rsid w:val="007C0754"/>
    <w:rsid w:val="007C0BB2"/>
    <w:rsid w:val="007C0FCC"/>
    <w:rsid w:val="007C1337"/>
    <w:rsid w:val="007C184D"/>
    <w:rsid w:val="007C2576"/>
    <w:rsid w:val="007C3464"/>
    <w:rsid w:val="007C3466"/>
    <w:rsid w:val="007C35B0"/>
    <w:rsid w:val="007C3802"/>
    <w:rsid w:val="007C401D"/>
    <w:rsid w:val="007C4568"/>
    <w:rsid w:val="007C477C"/>
    <w:rsid w:val="007C5A6F"/>
    <w:rsid w:val="007C6559"/>
    <w:rsid w:val="007C65F9"/>
    <w:rsid w:val="007C73F3"/>
    <w:rsid w:val="007C75E6"/>
    <w:rsid w:val="007D00A2"/>
    <w:rsid w:val="007D06D3"/>
    <w:rsid w:val="007D06F3"/>
    <w:rsid w:val="007D0BA1"/>
    <w:rsid w:val="007D0E33"/>
    <w:rsid w:val="007D17D3"/>
    <w:rsid w:val="007D2DFD"/>
    <w:rsid w:val="007D3663"/>
    <w:rsid w:val="007D3AFB"/>
    <w:rsid w:val="007D4136"/>
    <w:rsid w:val="007D535B"/>
    <w:rsid w:val="007D5643"/>
    <w:rsid w:val="007D591F"/>
    <w:rsid w:val="007D5BA7"/>
    <w:rsid w:val="007D5DA5"/>
    <w:rsid w:val="007D6D29"/>
    <w:rsid w:val="007D7F8B"/>
    <w:rsid w:val="007E09A9"/>
    <w:rsid w:val="007E11A7"/>
    <w:rsid w:val="007E15E8"/>
    <w:rsid w:val="007E294B"/>
    <w:rsid w:val="007E2BB0"/>
    <w:rsid w:val="007E2FC3"/>
    <w:rsid w:val="007E46B3"/>
    <w:rsid w:val="007E4EF7"/>
    <w:rsid w:val="007E52A4"/>
    <w:rsid w:val="007E52DC"/>
    <w:rsid w:val="007E6A63"/>
    <w:rsid w:val="007E70F9"/>
    <w:rsid w:val="007E7665"/>
    <w:rsid w:val="007F0E5B"/>
    <w:rsid w:val="007F1138"/>
    <w:rsid w:val="007F1EB3"/>
    <w:rsid w:val="007F27C6"/>
    <w:rsid w:val="007F2B6E"/>
    <w:rsid w:val="007F3963"/>
    <w:rsid w:val="007F3E15"/>
    <w:rsid w:val="007F41C1"/>
    <w:rsid w:val="007F4592"/>
    <w:rsid w:val="007F4B86"/>
    <w:rsid w:val="007F6B35"/>
    <w:rsid w:val="007F7548"/>
    <w:rsid w:val="007F7C64"/>
    <w:rsid w:val="007F7D17"/>
    <w:rsid w:val="00800DD3"/>
    <w:rsid w:val="00800F56"/>
    <w:rsid w:val="008012BF"/>
    <w:rsid w:val="00801662"/>
    <w:rsid w:val="00801BAF"/>
    <w:rsid w:val="00801FA1"/>
    <w:rsid w:val="00802600"/>
    <w:rsid w:val="00802B78"/>
    <w:rsid w:val="00802C71"/>
    <w:rsid w:val="008045AF"/>
    <w:rsid w:val="00804855"/>
    <w:rsid w:val="00804C60"/>
    <w:rsid w:val="00804F0B"/>
    <w:rsid w:val="00805853"/>
    <w:rsid w:val="008067B7"/>
    <w:rsid w:val="0080723F"/>
    <w:rsid w:val="008072E7"/>
    <w:rsid w:val="00807C18"/>
    <w:rsid w:val="00807D47"/>
    <w:rsid w:val="00807E4C"/>
    <w:rsid w:val="00810916"/>
    <w:rsid w:val="00810D75"/>
    <w:rsid w:val="00810E8F"/>
    <w:rsid w:val="0081390D"/>
    <w:rsid w:val="00813A65"/>
    <w:rsid w:val="00813B2D"/>
    <w:rsid w:val="00814012"/>
    <w:rsid w:val="00814FCF"/>
    <w:rsid w:val="00815818"/>
    <w:rsid w:val="008159D3"/>
    <w:rsid w:val="008163BC"/>
    <w:rsid w:val="008208C8"/>
    <w:rsid w:val="00820CE8"/>
    <w:rsid w:val="00820E61"/>
    <w:rsid w:val="00820F9F"/>
    <w:rsid w:val="00821386"/>
    <w:rsid w:val="00821E53"/>
    <w:rsid w:val="008227BC"/>
    <w:rsid w:val="00822912"/>
    <w:rsid w:val="00822B33"/>
    <w:rsid w:val="00823D2E"/>
    <w:rsid w:val="008243AC"/>
    <w:rsid w:val="008247A9"/>
    <w:rsid w:val="00824A6F"/>
    <w:rsid w:val="008258B6"/>
    <w:rsid w:val="00825D5D"/>
    <w:rsid w:val="008265C2"/>
    <w:rsid w:val="00826C8E"/>
    <w:rsid w:val="00827FA3"/>
    <w:rsid w:val="0083155D"/>
    <w:rsid w:val="00831D66"/>
    <w:rsid w:val="00832924"/>
    <w:rsid w:val="008348D9"/>
    <w:rsid w:val="00835CB9"/>
    <w:rsid w:val="00835D3F"/>
    <w:rsid w:val="008361EF"/>
    <w:rsid w:val="00836CAC"/>
    <w:rsid w:val="00840765"/>
    <w:rsid w:val="00840E67"/>
    <w:rsid w:val="00841F54"/>
    <w:rsid w:val="00842015"/>
    <w:rsid w:val="00842858"/>
    <w:rsid w:val="00842A18"/>
    <w:rsid w:val="00843B6E"/>
    <w:rsid w:val="00844503"/>
    <w:rsid w:val="008448BB"/>
    <w:rsid w:val="00844973"/>
    <w:rsid w:val="0084521E"/>
    <w:rsid w:val="008455A6"/>
    <w:rsid w:val="00845702"/>
    <w:rsid w:val="008461BB"/>
    <w:rsid w:val="00846C34"/>
    <w:rsid w:val="00846CA2"/>
    <w:rsid w:val="0084762F"/>
    <w:rsid w:val="00851DED"/>
    <w:rsid w:val="0085277E"/>
    <w:rsid w:val="00853716"/>
    <w:rsid w:val="008537E1"/>
    <w:rsid w:val="00853E07"/>
    <w:rsid w:val="008553F8"/>
    <w:rsid w:val="0085565A"/>
    <w:rsid w:val="008557CF"/>
    <w:rsid w:val="00855E51"/>
    <w:rsid w:val="008574D8"/>
    <w:rsid w:val="00862C7E"/>
    <w:rsid w:val="0086385F"/>
    <w:rsid w:val="00863E50"/>
    <w:rsid w:val="0086449F"/>
    <w:rsid w:val="0086476A"/>
    <w:rsid w:val="00864910"/>
    <w:rsid w:val="00864ACF"/>
    <w:rsid w:val="00864B8D"/>
    <w:rsid w:val="00864FDA"/>
    <w:rsid w:val="00865418"/>
    <w:rsid w:val="00865903"/>
    <w:rsid w:val="00866385"/>
    <w:rsid w:val="00866576"/>
    <w:rsid w:val="00867345"/>
    <w:rsid w:val="00867B09"/>
    <w:rsid w:val="00867BB5"/>
    <w:rsid w:val="00872BA6"/>
    <w:rsid w:val="00872CEB"/>
    <w:rsid w:val="0087443A"/>
    <w:rsid w:val="00874654"/>
    <w:rsid w:val="008746E6"/>
    <w:rsid w:val="00874888"/>
    <w:rsid w:val="00874959"/>
    <w:rsid w:val="008758A3"/>
    <w:rsid w:val="00875D54"/>
    <w:rsid w:val="00875F85"/>
    <w:rsid w:val="008765BC"/>
    <w:rsid w:val="00876BF8"/>
    <w:rsid w:val="00876DB0"/>
    <w:rsid w:val="00876DE6"/>
    <w:rsid w:val="0087762C"/>
    <w:rsid w:val="00877BCA"/>
    <w:rsid w:val="0088042A"/>
    <w:rsid w:val="00880C34"/>
    <w:rsid w:val="00880D5B"/>
    <w:rsid w:val="00880E80"/>
    <w:rsid w:val="00881735"/>
    <w:rsid w:val="00881984"/>
    <w:rsid w:val="00882116"/>
    <w:rsid w:val="0088278C"/>
    <w:rsid w:val="0088286D"/>
    <w:rsid w:val="00882ED4"/>
    <w:rsid w:val="008832ED"/>
    <w:rsid w:val="008838AD"/>
    <w:rsid w:val="00883BB1"/>
    <w:rsid w:val="00884190"/>
    <w:rsid w:val="00884637"/>
    <w:rsid w:val="008847AC"/>
    <w:rsid w:val="00884EBA"/>
    <w:rsid w:val="00885039"/>
    <w:rsid w:val="008850AF"/>
    <w:rsid w:val="0088557B"/>
    <w:rsid w:val="00885C1B"/>
    <w:rsid w:val="00886541"/>
    <w:rsid w:val="00886CE6"/>
    <w:rsid w:val="00886E9D"/>
    <w:rsid w:val="00887BAA"/>
    <w:rsid w:val="00890859"/>
    <w:rsid w:val="00890E8F"/>
    <w:rsid w:val="00891244"/>
    <w:rsid w:val="00891AB2"/>
    <w:rsid w:val="00891E7E"/>
    <w:rsid w:val="00892151"/>
    <w:rsid w:val="008926FF"/>
    <w:rsid w:val="008927F8"/>
    <w:rsid w:val="008937F8"/>
    <w:rsid w:val="00893D79"/>
    <w:rsid w:val="0089458D"/>
    <w:rsid w:val="00894A60"/>
    <w:rsid w:val="00896546"/>
    <w:rsid w:val="008A0287"/>
    <w:rsid w:val="008A0A95"/>
    <w:rsid w:val="008A11D9"/>
    <w:rsid w:val="008A2DAA"/>
    <w:rsid w:val="008A2FB4"/>
    <w:rsid w:val="008A3414"/>
    <w:rsid w:val="008A3A5F"/>
    <w:rsid w:val="008A40F4"/>
    <w:rsid w:val="008A4B42"/>
    <w:rsid w:val="008A59AF"/>
    <w:rsid w:val="008A5CE9"/>
    <w:rsid w:val="008A6316"/>
    <w:rsid w:val="008A6EE8"/>
    <w:rsid w:val="008A7C22"/>
    <w:rsid w:val="008B19B1"/>
    <w:rsid w:val="008B1E4B"/>
    <w:rsid w:val="008B3895"/>
    <w:rsid w:val="008B40C0"/>
    <w:rsid w:val="008B62BF"/>
    <w:rsid w:val="008B6A23"/>
    <w:rsid w:val="008B6F72"/>
    <w:rsid w:val="008B7084"/>
    <w:rsid w:val="008B7784"/>
    <w:rsid w:val="008B797D"/>
    <w:rsid w:val="008C09FE"/>
    <w:rsid w:val="008C11CB"/>
    <w:rsid w:val="008C1E32"/>
    <w:rsid w:val="008C2003"/>
    <w:rsid w:val="008C20D1"/>
    <w:rsid w:val="008C4845"/>
    <w:rsid w:val="008C4F49"/>
    <w:rsid w:val="008C5068"/>
    <w:rsid w:val="008C52AF"/>
    <w:rsid w:val="008C598C"/>
    <w:rsid w:val="008C63E4"/>
    <w:rsid w:val="008C6663"/>
    <w:rsid w:val="008C6AEC"/>
    <w:rsid w:val="008C6DBC"/>
    <w:rsid w:val="008C70EB"/>
    <w:rsid w:val="008C77A6"/>
    <w:rsid w:val="008C7AAF"/>
    <w:rsid w:val="008D0C5E"/>
    <w:rsid w:val="008D0EF0"/>
    <w:rsid w:val="008D1C49"/>
    <w:rsid w:val="008D31D1"/>
    <w:rsid w:val="008D39D1"/>
    <w:rsid w:val="008D45B5"/>
    <w:rsid w:val="008D554E"/>
    <w:rsid w:val="008D5A88"/>
    <w:rsid w:val="008D5A90"/>
    <w:rsid w:val="008D6522"/>
    <w:rsid w:val="008D6B5E"/>
    <w:rsid w:val="008D6C15"/>
    <w:rsid w:val="008D6F1C"/>
    <w:rsid w:val="008D70AC"/>
    <w:rsid w:val="008D736A"/>
    <w:rsid w:val="008D755E"/>
    <w:rsid w:val="008E0A01"/>
    <w:rsid w:val="008E1743"/>
    <w:rsid w:val="008E1D19"/>
    <w:rsid w:val="008E20BA"/>
    <w:rsid w:val="008E32B9"/>
    <w:rsid w:val="008E32DC"/>
    <w:rsid w:val="008E3669"/>
    <w:rsid w:val="008E3EE9"/>
    <w:rsid w:val="008E489E"/>
    <w:rsid w:val="008E496E"/>
    <w:rsid w:val="008E552F"/>
    <w:rsid w:val="008E568E"/>
    <w:rsid w:val="008E5CEB"/>
    <w:rsid w:val="008E7444"/>
    <w:rsid w:val="008E7507"/>
    <w:rsid w:val="008E7A69"/>
    <w:rsid w:val="008E7AA7"/>
    <w:rsid w:val="008E7E6D"/>
    <w:rsid w:val="008F051F"/>
    <w:rsid w:val="008F0F8F"/>
    <w:rsid w:val="008F1124"/>
    <w:rsid w:val="008F39A8"/>
    <w:rsid w:val="008F6441"/>
    <w:rsid w:val="008F6A7D"/>
    <w:rsid w:val="0090032A"/>
    <w:rsid w:val="00900D8B"/>
    <w:rsid w:val="00901309"/>
    <w:rsid w:val="00901E5B"/>
    <w:rsid w:val="00901E89"/>
    <w:rsid w:val="00901EC7"/>
    <w:rsid w:val="00902A5B"/>
    <w:rsid w:val="0090383B"/>
    <w:rsid w:val="00903BD3"/>
    <w:rsid w:val="009043AF"/>
    <w:rsid w:val="00904BA7"/>
    <w:rsid w:val="00905568"/>
    <w:rsid w:val="00906207"/>
    <w:rsid w:val="0090644B"/>
    <w:rsid w:val="0090713C"/>
    <w:rsid w:val="009072CC"/>
    <w:rsid w:val="009107E4"/>
    <w:rsid w:val="0091132C"/>
    <w:rsid w:val="00911368"/>
    <w:rsid w:val="009114CA"/>
    <w:rsid w:val="009127BB"/>
    <w:rsid w:val="00912CBD"/>
    <w:rsid w:val="009130E1"/>
    <w:rsid w:val="00913F9E"/>
    <w:rsid w:val="009147FA"/>
    <w:rsid w:val="0091511C"/>
    <w:rsid w:val="00916ACD"/>
    <w:rsid w:val="00917EFB"/>
    <w:rsid w:val="00920A00"/>
    <w:rsid w:val="00920C2E"/>
    <w:rsid w:val="009214CF"/>
    <w:rsid w:val="00921B1D"/>
    <w:rsid w:val="00922116"/>
    <w:rsid w:val="00922250"/>
    <w:rsid w:val="00923AC5"/>
    <w:rsid w:val="0092483B"/>
    <w:rsid w:val="00924CBE"/>
    <w:rsid w:val="00924EE7"/>
    <w:rsid w:val="00924EEC"/>
    <w:rsid w:val="00925619"/>
    <w:rsid w:val="0093027D"/>
    <w:rsid w:val="009306FA"/>
    <w:rsid w:val="00931E38"/>
    <w:rsid w:val="00932DE4"/>
    <w:rsid w:val="00932E3E"/>
    <w:rsid w:val="00933B8E"/>
    <w:rsid w:val="00934012"/>
    <w:rsid w:val="00934097"/>
    <w:rsid w:val="0093507A"/>
    <w:rsid w:val="00935696"/>
    <w:rsid w:val="00935F61"/>
    <w:rsid w:val="009360CC"/>
    <w:rsid w:val="009363FA"/>
    <w:rsid w:val="00937178"/>
    <w:rsid w:val="00937706"/>
    <w:rsid w:val="00937BF5"/>
    <w:rsid w:val="00937D6F"/>
    <w:rsid w:val="009406E1"/>
    <w:rsid w:val="00941CE9"/>
    <w:rsid w:val="00941DDA"/>
    <w:rsid w:val="009428EC"/>
    <w:rsid w:val="00942C39"/>
    <w:rsid w:val="009450DF"/>
    <w:rsid w:val="00945342"/>
    <w:rsid w:val="00945880"/>
    <w:rsid w:val="0094667B"/>
    <w:rsid w:val="0094708A"/>
    <w:rsid w:val="009478CA"/>
    <w:rsid w:val="00950342"/>
    <w:rsid w:val="009521F7"/>
    <w:rsid w:val="00954F60"/>
    <w:rsid w:val="00955142"/>
    <w:rsid w:val="00955CC3"/>
    <w:rsid w:val="0095603D"/>
    <w:rsid w:val="00956281"/>
    <w:rsid w:val="0095658A"/>
    <w:rsid w:val="00956AC1"/>
    <w:rsid w:val="00956D04"/>
    <w:rsid w:val="00956E6B"/>
    <w:rsid w:val="0095763C"/>
    <w:rsid w:val="00957A64"/>
    <w:rsid w:val="00960000"/>
    <w:rsid w:val="00961A0D"/>
    <w:rsid w:val="00961B37"/>
    <w:rsid w:val="0096272C"/>
    <w:rsid w:val="0096382F"/>
    <w:rsid w:val="009641D9"/>
    <w:rsid w:val="00966D71"/>
    <w:rsid w:val="009674C8"/>
    <w:rsid w:val="00967A15"/>
    <w:rsid w:val="009709C4"/>
    <w:rsid w:val="00970E12"/>
    <w:rsid w:val="00970ECD"/>
    <w:rsid w:val="00971F20"/>
    <w:rsid w:val="00972E80"/>
    <w:rsid w:val="00973192"/>
    <w:rsid w:val="009734E3"/>
    <w:rsid w:val="009736C7"/>
    <w:rsid w:val="00974F05"/>
    <w:rsid w:val="009750CC"/>
    <w:rsid w:val="00975F84"/>
    <w:rsid w:val="00976278"/>
    <w:rsid w:val="00976444"/>
    <w:rsid w:val="00976CF4"/>
    <w:rsid w:val="00980251"/>
    <w:rsid w:val="00980433"/>
    <w:rsid w:val="00980BF9"/>
    <w:rsid w:val="00981233"/>
    <w:rsid w:val="00981559"/>
    <w:rsid w:val="00981C48"/>
    <w:rsid w:val="00981E4F"/>
    <w:rsid w:val="00981FF4"/>
    <w:rsid w:val="009823EF"/>
    <w:rsid w:val="00982768"/>
    <w:rsid w:val="0098363D"/>
    <w:rsid w:val="00983C4A"/>
    <w:rsid w:val="00984F1D"/>
    <w:rsid w:val="009854A4"/>
    <w:rsid w:val="0098565B"/>
    <w:rsid w:val="009857C1"/>
    <w:rsid w:val="00985826"/>
    <w:rsid w:val="00985C36"/>
    <w:rsid w:val="0098623A"/>
    <w:rsid w:val="009866B1"/>
    <w:rsid w:val="00986887"/>
    <w:rsid w:val="00986EB8"/>
    <w:rsid w:val="00986FDA"/>
    <w:rsid w:val="009911F2"/>
    <w:rsid w:val="0099158F"/>
    <w:rsid w:val="0099163E"/>
    <w:rsid w:val="00993A5E"/>
    <w:rsid w:val="00994D11"/>
    <w:rsid w:val="009955C7"/>
    <w:rsid w:val="00995DB4"/>
    <w:rsid w:val="009974DC"/>
    <w:rsid w:val="00997D56"/>
    <w:rsid w:val="009A003F"/>
    <w:rsid w:val="009A07DA"/>
    <w:rsid w:val="009A07F4"/>
    <w:rsid w:val="009A25E8"/>
    <w:rsid w:val="009A2977"/>
    <w:rsid w:val="009A3093"/>
    <w:rsid w:val="009A3159"/>
    <w:rsid w:val="009A3C44"/>
    <w:rsid w:val="009A4EC9"/>
    <w:rsid w:val="009A535E"/>
    <w:rsid w:val="009A6381"/>
    <w:rsid w:val="009A6D4E"/>
    <w:rsid w:val="009A6EBB"/>
    <w:rsid w:val="009A7AEE"/>
    <w:rsid w:val="009B0175"/>
    <w:rsid w:val="009B0605"/>
    <w:rsid w:val="009B0926"/>
    <w:rsid w:val="009B0A1C"/>
    <w:rsid w:val="009B15EE"/>
    <w:rsid w:val="009B272E"/>
    <w:rsid w:val="009B3EE4"/>
    <w:rsid w:val="009B3FA1"/>
    <w:rsid w:val="009B464B"/>
    <w:rsid w:val="009B4A62"/>
    <w:rsid w:val="009B4C08"/>
    <w:rsid w:val="009B4CCE"/>
    <w:rsid w:val="009B548C"/>
    <w:rsid w:val="009B5B67"/>
    <w:rsid w:val="009B70A6"/>
    <w:rsid w:val="009B7DEE"/>
    <w:rsid w:val="009C0068"/>
    <w:rsid w:val="009C029B"/>
    <w:rsid w:val="009C134A"/>
    <w:rsid w:val="009C2379"/>
    <w:rsid w:val="009C2A91"/>
    <w:rsid w:val="009C2C02"/>
    <w:rsid w:val="009C2EC5"/>
    <w:rsid w:val="009C30A5"/>
    <w:rsid w:val="009C389F"/>
    <w:rsid w:val="009C3E02"/>
    <w:rsid w:val="009C40E3"/>
    <w:rsid w:val="009C4807"/>
    <w:rsid w:val="009C546E"/>
    <w:rsid w:val="009C5A0A"/>
    <w:rsid w:val="009C5C75"/>
    <w:rsid w:val="009C6828"/>
    <w:rsid w:val="009C7366"/>
    <w:rsid w:val="009C78BF"/>
    <w:rsid w:val="009D00D1"/>
    <w:rsid w:val="009D0270"/>
    <w:rsid w:val="009D091E"/>
    <w:rsid w:val="009D1923"/>
    <w:rsid w:val="009D19C6"/>
    <w:rsid w:val="009D3896"/>
    <w:rsid w:val="009D418B"/>
    <w:rsid w:val="009D47A8"/>
    <w:rsid w:val="009D48DC"/>
    <w:rsid w:val="009D4A4D"/>
    <w:rsid w:val="009D4E6F"/>
    <w:rsid w:val="009D56AD"/>
    <w:rsid w:val="009D5844"/>
    <w:rsid w:val="009D5E9A"/>
    <w:rsid w:val="009D5EAB"/>
    <w:rsid w:val="009D64D1"/>
    <w:rsid w:val="009D684E"/>
    <w:rsid w:val="009D7241"/>
    <w:rsid w:val="009D750B"/>
    <w:rsid w:val="009D75D5"/>
    <w:rsid w:val="009D7990"/>
    <w:rsid w:val="009D79AD"/>
    <w:rsid w:val="009D7B21"/>
    <w:rsid w:val="009E02C3"/>
    <w:rsid w:val="009E0534"/>
    <w:rsid w:val="009E08DD"/>
    <w:rsid w:val="009E0C65"/>
    <w:rsid w:val="009E0CB0"/>
    <w:rsid w:val="009E0EB9"/>
    <w:rsid w:val="009E12A7"/>
    <w:rsid w:val="009E14E3"/>
    <w:rsid w:val="009E1A40"/>
    <w:rsid w:val="009E20B0"/>
    <w:rsid w:val="009E2495"/>
    <w:rsid w:val="009E3EB6"/>
    <w:rsid w:val="009E44A1"/>
    <w:rsid w:val="009E5782"/>
    <w:rsid w:val="009E6CCE"/>
    <w:rsid w:val="009E6D82"/>
    <w:rsid w:val="009E764A"/>
    <w:rsid w:val="009F01D3"/>
    <w:rsid w:val="009F0385"/>
    <w:rsid w:val="009F0B52"/>
    <w:rsid w:val="009F0DA6"/>
    <w:rsid w:val="009F12E7"/>
    <w:rsid w:val="009F147D"/>
    <w:rsid w:val="009F2490"/>
    <w:rsid w:val="009F2498"/>
    <w:rsid w:val="009F2902"/>
    <w:rsid w:val="009F2958"/>
    <w:rsid w:val="009F2F26"/>
    <w:rsid w:val="009F406A"/>
    <w:rsid w:val="009F4C8A"/>
    <w:rsid w:val="009F50D4"/>
    <w:rsid w:val="009F5885"/>
    <w:rsid w:val="009F5CF1"/>
    <w:rsid w:val="009F62DB"/>
    <w:rsid w:val="009F6460"/>
    <w:rsid w:val="009F725E"/>
    <w:rsid w:val="009F72C7"/>
    <w:rsid w:val="00A01857"/>
    <w:rsid w:val="00A024D2"/>
    <w:rsid w:val="00A02790"/>
    <w:rsid w:val="00A0414A"/>
    <w:rsid w:val="00A04DCF"/>
    <w:rsid w:val="00A05C7C"/>
    <w:rsid w:val="00A06234"/>
    <w:rsid w:val="00A0697B"/>
    <w:rsid w:val="00A06F91"/>
    <w:rsid w:val="00A10131"/>
    <w:rsid w:val="00A10D21"/>
    <w:rsid w:val="00A11038"/>
    <w:rsid w:val="00A11641"/>
    <w:rsid w:val="00A11EC3"/>
    <w:rsid w:val="00A13198"/>
    <w:rsid w:val="00A13876"/>
    <w:rsid w:val="00A14870"/>
    <w:rsid w:val="00A14C34"/>
    <w:rsid w:val="00A1581A"/>
    <w:rsid w:val="00A15880"/>
    <w:rsid w:val="00A15CC2"/>
    <w:rsid w:val="00A15D2C"/>
    <w:rsid w:val="00A15F3A"/>
    <w:rsid w:val="00A1629E"/>
    <w:rsid w:val="00A17EA8"/>
    <w:rsid w:val="00A200FD"/>
    <w:rsid w:val="00A20507"/>
    <w:rsid w:val="00A21797"/>
    <w:rsid w:val="00A21BC7"/>
    <w:rsid w:val="00A22B5E"/>
    <w:rsid w:val="00A2307C"/>
    <w:rsid w:val="00A23109"/>
    <w:rsid w:val="00A23207"/>
    <w:rsid w:val="00A2409B"/>
    <w:rsid w:val="00A243D2"/>
    <w:rsid w:val="00A24E17"/>
    <w:rsid w:val="00A25C76"/>
    <w:rsid w:val="00A2604C"/>
    <w:rsid w:val="00A26DD7"/>
    <w:rsid w:val="00A2744A"/>
    <w:rsid w:val="00A304C4"/>
    <w:rsid w:val="00A3127E"/>
    <w:rsid w:val="00A312B8"/>
    <w:rsid w:val="00A31452"/>
    <w:rsid w:val="00A31735"/>
    <w:rsid w:val="00A325C4"/>
    <w:rsid w:val="00A325D3"/>
    <w:rsid w:val="00A32E85"/>
    <w:rsid w:val="00A3430D"/>
    <w:rsid w:val="00A3476C"/>
    <w:rsid w:val="00A34BE4"/>
    <w:rsid w:val="00A34D9D"/>
    <w:rsid w:val="00A3758E"/>
    <w:rsid w:val="00A378B3"/>
    <w:rsid w:val="00A409E4"/>
    <w:rsid w:val="00A415F0"/>
    <w:rsid w:val="00A41821"/>
    <w:rsid w:val="00A42B27"/>
    <w:rsid w:val="00A42F14"/>
    <w:rsid w:val="00A44A57"/>
    <w:rsid w:val="00A4516C"/>
    <w:rsid w:val="00A45650"/>
    <w:rsid w:val="00A4572A"/>
    <w:rsid w:val="00A45F04"/>
    <w:rsid w:val="00A46785"/>
    <w:rsid w:val="00A478E3"/>
    <w:rsid w:val="00A47CC2"/>
    <w:rsid w:val="00A50E1D"/>
    <w:rsid w:val="00A51442"/>
    <w:rsid w:val="00A5176E"/>
    <w:rsid w:val="00A52268"/>
    <w:rsid w:val="00A5255B"/>
    <w:rsid w:val="00A52604"/>
    <w:rsid w:val="00A52FE0"/>
    <w:rsid w:val="00A53290"/>
    <w:rsid w:val="00A54270"/>
    <w:rsid w:val="00A543C5"/>
    <w:rsid w:val="00A5478D"/>
    <w:rsid w:val="00A54A00"/>
    <w:rsid w:val="00A54BFC"/>
    <w:rsid w:val="00A54D2F"/>
    <w:rsid w:val="00A55D13"/>
    <w:rsid w:val="00A55DB1"/>
    <w:rsid w:val="00A5629A"/>
    <w:rsid w:val="00A56AD6"/>
    <w:rsid w:val="00A570D6"/>
    <w:rsid w:val="00A573FD"/>
    <w:rsid w:val="00A5794F"/>
    <w:rsid w:val="00A608B8"/>
    <w:rsid w:val="00A6097E"/>
    <w:rsid w:val="00A627B8"/>
    <w:rsid w:val="00A62BAD"/>
    <w:rsid w:val="00A637C8"/>
    <w:rsid w:val="00A638A9"/>
    <w:rsid w:val="00A63D24"/>
    <w:rsid w:val="00A65F35"/>
    <w:rsid w:val="00A65F51"/>
    <w:rsid w:val="00A66184"/>
    <w:rsid w:val="00A667C2"/>
    <w:rsid w:val="00A66D22"/>
    <w:rsid w:val="00A67B39"/>
    <w:rsid w:val="00A67F0F"/>
    <w:rsid w:val="00A7003D"/>
    <w:rsid w:val="00A7014B"/>
    <w:rsid w:val="00A70344"/>
    <w:rsid w:val="00A71054"/>
    <w:rsid w:val="00A716E2"/>
    <w:rsid w:val="00A72000"/>
    <w:rsid w:val="00A73A8F"/>
    <w:rsid w:val="00A744FF"/>
    <w:rsid w:val="00A7485E"/>
    <w:rsid w:val="00A7569C"/>
    <w:rsid w:val="00A76650"/>
    <w:rsid w:val="00A77131"/>
    <w:rsid w:val="00A77A57"/>
    <w:rsid w:val="00A80A31"/>
    <w:rsid w:val="00A814CF"/>
    <w:rsid w:val="00A81D91"/>
    <w:rsid w:val="00A82A46"/>
    <w:rsid w:val="00A82DE3"/>
    <w:rsid w:val="00A8306F"/>
    <w:rsid w:val="00A83671"/>
    <w:rsid w:val="00A8375A"/>
    <w:rsid w:val="00A837D0"/>
    <w:rsid w:val="00A839B6"/>
    <w:rsid w:val="00A8429E"/>
    <w:rsid w:val="00A8491C"/>
    <w:rsid w:val="00A84D2D"/>
    <w:rsid w:val="00A86628"/>
    <w:rsid w:val="00A86898"/>
    <w:rsid w:val="00A87568"/>
    <w:rsid w:val="00A904EB"/>
    <w:rsid w:val="00A91BEC"/>
    <w:rsid w:val="00A924BF"/>
    <w:rsid w:val="00A92D03"/>
    <w:rsid w:val="00A9496C"/>
    <w:rsid w:val="00A94B40"/>
    <w:rsid w:val="00A94CF5"/>
    <w:rsid w:val="00A9503B"/>
    <w:rsid w:val="00A95659"/>
    <w:rsid w:val="00A95732"/>
    <w:rsid w:val="00A95C11"/>
    <w:rsid w:val="00A963E3"/>
    <w:rsid w:val="00A96783"/>
    <w:rsid w:val="00A976E2"/>
    <w:rsid w:val="00A97B1B"/>
    <w:rsid w:val="00AA05FA"/>
    <w:rsid w:val="00AA12EF"/>
    <w:rsid w:val="00AA1635"/>
    <w:rsid w:val="00AA1B21"/>
    <w:rsid w:val="00AA2537"/>
    <w:rsid w:val="00AA44A3"/>
    <w:rsid w:val="00AA4884"/>
    <w:rsid w:val="00AA5182"/>
    <w:rsid w:val="00AA518C"/>
    <w:rsid w:val="00AA5A0F"/>
    <w:rsid w:val="00AA5D83"/>
    <w:rsid w:val="00AA712D"/>
    <w:rsid w:val="00AB1DC5"/>
    <w:rsid w:val="00AB1E98"/>
    <w:rsid w:val="00AB2001"/>
    <w:rsid w:val="00AB27C4"/>
    <w:rsid w:val="00AB2B79"/>
    <w:rsid w:val="00AB4B4F"/>
    <w:rsid w:val="00AB5A65"/>
    <w:rsid w:val="00AB6343"/>
    <w:rsid w:val="00AB683C"/>
    <w:rsid w:val="00AB6BAC"/>
    <w:rsid w:val="00AC0DF6"/>
    <w:rsid w:val="00AC1472"/>
    <w:rsid w:val="00AC194A"/>
    <w:rsid w:val="00AC26B3"/>
    <w:rsid w:val="00AC2EFB"/>
    <w:rsid w:val="00AC2F02"/>
    <w:rsid w:val="00AC3D58"/>
    <w:rsid w:val="00AC4BE6"/>
    <w:rsid w:val="00AC60D7"/>
    <w:rsid w:val="00AC6887"/>
    <w:rsid w:val="00AC7043"/>
    <w:rsid w:val="00AC738B"/>
    <w:rsid w:val="00AC7508"/>
    <w:rsid w:val="00AD13C0"/>
    <w:rsid w:val="00AD20DC"/>
    <w:rsid w:val="00AD28CC"/>
    <w:rsid w:val="00AD2A96"/>
    <w:rsid w:val="00AD3D66"/>
    <w:rsid w:val="00AD506F"/>
    <w:rsid w:val="00AD51E4"/>
    <w:rsid w:val="00AD51E7"/>
    <w:rsid w:val="00AD53D7"/>
    <w:rsid w:val="00AD5C5A"/>
    <w:rsid w:val="00AD5E78"/>
    <w:rsid w:val="00AD669E"/>
    <w:rsid w:val="00AD75FE"/>
    <w:rsid w:val="00AE05B9"/>
    <w:rsid w:val="00AE24C3"/>
    <w:rsid w:val="00AE25D9"/>
    <w:rsid w:val="00AE2E20"/>
    <w:rsid w:val="00AE333D"/>
    <w:rsid w:val="00AE34B5"/>
    <w:rsid w:val="00AE377E"/>
    <w:rsid w:val="00AE3883"/>
    <w:rsid w:val="00AE52E2"/>
    <w:rsid w:val="00AE5B9B"/>
    <w:rsid w:val="00AE64D0"/>
    <w:rsid w:val="00AE7194"/>
    <w:rsid w:val="00AE7B46"/>
    <w:rsid w:val="00AE7C74"/>
    <w:rsid w:val="00AE7F30"/>
    <w:rsid w:val="00AF0299"/>
    <w:rsid w:val="00AF0A72"/>
    <w:rsid w:val="00AF0E86"/>
    <w:rsid w:val="00AF16D5"/>
    <w:rsid w:val="00AF191B"/>
    <w:rsid w:val="00AF1FC9"/>
    <w:rsid w:val="00AF21F9"/>
    <w:rsid w:val="00AF221E"/>
    <w:rsid w:val="00AF22B1"/>
    <w:rsid w:val="00AF3246"/>
    <w:rsid w:val="00AF3944"/>
    <w:rsid w:val="00AF3CA6"/>
    <w:rsid w:val="00AF4739"/>
    <w:rsid w:val="00AF5F01"/>
    <w:rsid w:val="00AF6C93"/>
    <w:rsid w:val="00AF6CBD"/>
    <w:rsid w:val="00AF72F3"/>
    <w:rsid w:val="00AF741B"/>
    <w:rsid w:val="00B00A59"/>
    <w:rsid w:val="00B01D56"/>
    <w:rsid w:val="00B02168"/>
    <w:rsid w:val="00B02980"/>
    <w:rsid w:val="00B02C79"/>
    <w:rsid w:val="00B0392E"/>
    <w:rsid w:val="00B04718"/>
    <w:rsid w:val="00B0506C"/>
    <w:rsid w:val="00B05670"/>
    <w:rsid w:val="00B05D77"/>
    <w:rsid w:val="00B05F3B"/>
    <w:rsid w:val="00B0609F"/>
    <w:rsid w:val="00B0653B"/>
    <w:rsid w:val="00B06890"/>
    <w:rsid w:val="00B068FA"/>
    <w:rsid w:val="00B0698D"/>
    <w:rsid w:val="00B06AE4"/>
    <w:rsid w:val="00B07350"/>
    <w:rsid w:val="00B07D76"/>
    <w:rsid w:val="00B10E02"/>
    <w:rsid w:val="00B116F3"/>
    <w:rsid w:val="00B1199A"/>
    <w:rsid w:val="00B11DC4"/>
    <w:rsid w:val="00B13144"/>
    <w:rsid w:val="00B13592"/>
    <w:rsid w:val="00B13CA0"/>
    <w:rsid w:val="00B13DE9"/>
    <w:rsid w:val="00B14180"/>
    <w:rsid w:val="00B14362"/>
    <w:rsid w:val="00B14592"/>
    <w:rsid w:val="00B14643"/>
    <w:rsid w:val="00B1475B"/>
    <w:rsid w:val="00B14938"/>
    <w:rsid w:val="00B14C64"/>
    <w:rsid w:val="00B15AAE"/>
    <w:rsid w:val="00B1629B"/>
    <w:rsid w:val="00B1716A"/>
    <w:rsid w:val="00B17C4E"/>
    <w:rsid w:val="00B17E5A"/>
    <w:rsid w:val="00B209CD"/>
    <w:rsid w:val="00B20A68"/>
    <w:rsid w:val="00B21130"/>
    <w:rsid w:val="00B22052"/>
    <w:rsid w:val="00B227B1"/>
    <w:rsid w:val="00B228A4"/>
    <w:rsid w:val="00B22C02"/>
    <w:rsid w:val="00B23861"/>
    <w:rsid w:val="00B23F6B"/>
    <w:rsid w:val="00B24C34"/>
    <w:rsid w:val="00B24E08"/>
    <w:rsid w:val="00B25AA6"/>
    <w:rsid w:val="00B25EE6"/>
    <w:rsid w:val="00B26124"/>
    <w:rsid w:val="00B265B6"/>
    <w:rsid w:val="00B30B2D"/>
    <w:rsid w:val="00B30EBC"/>
    <w:rsid w:val="00B30EF6"/>
    <w:rsid w:val="00B31240"/>
    <w:rsid w:val="00B31D23"/>
    <w:rsid w:val="00B325FE"/>
    <w:rsid w:val="00B329E7"/>
    <w:rsid w:val="00B33295"/>
    <w:rsid w:val="00B33BCD"/>
    <w:rsid w:val="00B34046"/>
    <w:rsid w:val="00B35012"/>
    <w:rsid w:val="00B351F4"/>
    <w:rsid w:val="00B354C3"/>
    <w:rsid w:val="00B35B09"/>
    <w:rsid w:val="00B35CE6"/>
    <w:rsid w:val="00B3644E"/>
    <w:rsid w:val="00B373E6"/>
    <w:rsid w:val="00B375A5"/>
    <w:rsid w:val="00B37BA5"/>
    <w:rsid w:val="00B37F6C"/>
    <w:rsid w:val="00B40A77"/>
    <w:rsid w:val="00B41DA4"/>
    <w:rsid w:val="00B41F4D"/>
    <w:rsid w:val="00B41FEE"/>
    <w:rsid w:val="00B423BE"/>
    <w:rsid w:val="00B42BFE"/>
    <w:rsid w:val="00B42EAC"/>
    <w:rsid w:val="00B443AE"/>
    <w:rsid w:val="00B443E4"/>
    <w:rsid w:val="00B444AF"/>
    <w:rsid w:val="00B44770"/>
    <w:rsid w:val="00B44E57"/>
    <w:rsid w:val="00B4515D"/>
    <w:rsid w:val="00B45BD3"/>
    <w:rsid w:val="00B46806"/>
    <w:rsid w:val="00B472E3"/>
    <w:rsid w:val="00B474E0"/>
    <w:rsid w:val="00B4750B"/>
    <w:rsid w:val="00B47C63"/>
    <w:rsid w:val="00B50394"/>
    <w:rsid w:val="00B5076A"/>
    <w:rsid w:val="00B508DB"/>
    <w:rsid w:val="00B51120"/>
    <w:rsid w:val="00B516E5"/>
    <w:rsid w:val="00B523CD"/>
    <w:rsid w:val="00B526EA"/>
    <w:rsid w:val="00B52CEE"/>
    <w:rsid w:val="00B52E61"/>
    <w:rsid w:val="00B534FA"/>
    <w:rsid w:val="00B53FB1"/>
    <w:rsid w:val="00B544B4"/>
    <w:rsid w:val="00B5465F"/>
    <w:rsid w:val="00B5468F"/>
    <w:rsid w:val="00B54D53"/>
    <w:rsid w:val="00B54FE1"/>
    <w:rsid w:val="00B550C4"/>
    <w:rsid w:val="00B55195"/>
    <w:rsid w:val="00B55DBA"/>
    <w:rsid w:val="00B570EC"/>
    <w:rsid w:val="00B60DB3"/>
    <w:rsid w:val="00B624B7"/>
    <w:rsid w:val="00B6252C"/>
    <w:rsid w:val="00B636EC"/>
    <w:rsid w:val="00B63E51"/>
    <w:rsid w:val="00B644D0"/>
    <w:rsid w:val="00B64B25"/>
    <w:rsid w:val="00B64C76"/>
    <w:rsid w:val="00B6509D"/>
    <w:rsid w:val="00B6586E"/>
    <w:rsid w:val="00B6719C"/>
    <w:rsid w:val="00B67B77"/>
    <w:rsid w:val="00B70DBF"/>
    <w:rsid w:val="00B7103B"/>
    <w:rsid w:val="00B714F9"/>
    <w:rsid w:val="00B71D53"/>
    <w:rsid w:val="00B72D7E"/>
    <w:rsid w:val="00B72E96"/>
    <w:rsid w:val="00B74472"/>
    <w:rsid w:val="00B7457F"/>
    <w:rsid w:val="00B7486B"/>
    <w:rsid w:val="00B74A0E"/>
    <w:rsid w:val="00B751E5"/>
    <w:rsid w:val="00B7556A"/>
    <w:rsid w:val="00B75D76"/>
    <w:rsid w:val="00B75EEB"/>
    <w:rsid w:val="00B762E4"/>
    <w:rsid w:val="00B7638C"/>
    <w:rsid w:val="00B7747E"/>
    <w:rsid w:val="00B7755B"/>
    <w:rsid w:val="00B77615"/>
    <w:rsid w:val="00B77753"/>
    <w:rsid w:val="00B77F1C"/>
    <w:rsid w:val="00B80703"/>
    <w:rsid w:val="00B80ACF"/>
    <w:rsid w:val="00B81235"/>
    <w:rsid w:val="00B81F56"/>
    <w:rsid w:val="00B82018"/>
    <w:rsid w:val="00B82272"/>
    <w:rsid w:val="00B830BC"/>
    <w:rsid w:val="00B8312D"/>
    <w:rsid w:val="00B83AB6"/>
    <w:rsid w:val="00B845A0"/>
    <w:rsid w:val="00B854B2"/>
    <w:rsid w:val="00B85607"/>
    <w:rsid w:val="00B8617F"/>
    <w:rsid w:val="00B867C3"/>
    <w:rsid w:val="00B86966"/>
    <w:rsid w:val="00B86D33"/>
    <w:rsid w:val="00B87E28"/>
    <w:rsid w:val="00B90250"/>
    <w:rsid w:val="00B908B8"/>
    <w:rsid w:val="00B90C70"/>
    <w:rsid w:val="00B91DB0"/>
    <w:rsid w:val="00B925D8"/>
    <w:rsid w:val="00B935F8"/>
    <w:rsid w:val="00B944E5"/>
    <w:rsid w:val="00B94A7B"/>
    <w:rsid w:val="00B94E38"/>
    <w:rsid w:val="00B96D0F"/>
    <w:rsid w:val="00B9722A"/>
    <w:rsid w:val="00B9751C"/>
    <w:rsid w:val="00B9763D"/>
    <w:rsid w:val="00B97D88"/>
    <w:rsid w:val="00B97E0E"/>
    <w:rsid w:val="00BA0051"/>
    <w:rsid w:val="00BA065C"/>
    <w:rsid w:val="00BA0B2A"/>
    <w:rsid w:val="00BA1478"/>
    <w:rsid w:val="00BA22F3"/>
    <w:rsid w:val="00BA4876"/>
    <w:rsid w:val="00BA50C5"/>
    <w:rsid w:val="00BA5935"/>
    <w:rsid w:val="00BA6EDE"/>
    <w:rsid w:val="00BA7EDE"/>
    <w:rsid w:val="00BB00ED"/>
    <w:rsid w:val="00BB19A1"/>
    <w:rsid w:val="00BB1BF7"/>
    <w:rsid w:val="00BB1C1E"/>
    <w:rsid w:val="00BB2885"/>
    <w:rsid w:val="00BB386B"/>
    <w:rsid w:val="00BB677A"/>
    <w:rsid w:val="00BB700F"/>
    <w:rsid w:val="00BB741E"/>
    <w:rsid w:val="00BB7F08"/>
    <w:rsid w:val="00BC0C99"/>
    <w:rsid w:val="00BC0F2C"/>
    <w:rsid w:val="00BC1618"/>
    <w:rsid w:val="00BC1ECB"/>
    <w:rsid w:val="00BC2FDC"/>
    <w:rsid w:val="00BC310B"/>
    <w:rsid w:val="00BC35D6"/>
    <w:rsid w:val="00BC4531"/>
    <w:rsid w:val="00BC563A"/>
    <w:rsid w:val="00BC5B38"/>
    <w:rsid w:val="00BC5F59"/>
    <w:rsid w:val="00BC6CE1"/>
    <w:rsid w:val="00BC7267"/>
    <w:rsid w:val="00BC7601"/>
    <w:rsid w:val="00BC7794"/>
    <w:rsid w:val="00BC7D9A"/>
    <w:rsid w:val="00BD03D7"/>
    <w:rsid w:val="00BD079C"/>
    <w:rsid w:val="00BD08F0"/>
    <w:rsid w:val="00BD189D"/>
    <w:rsid w:val="00BD1C40"/>
    <w:rsid w:val="00BD28A2"/>
    <w:rsid w:val="00BD2CDA"/>
    <w:rsid w:val="00BD2F96"/>
    <w:rsid w:val="00BD38F6"/>
    <w:rsid w:val="00BD472A"/>
    <w:rsid w:val="00BD5219"/>
    <w:rsid w:val="00BD60A4"/>
    <w:rsid w:val="00BD624A"/>
    <w:rsid w:val="00BD6389"/>
    <w:rsid w:val="00BE1418"/>
    <w:rsid w:val="00BE1ACF"/>
    <w:rsid w:val="00BE218D"/>
    <w:rsid w:val="00BE3F54"/>
    <w:rsid w:val="00BE4081"/>
    <w:rsid w:val="00BE5CAB"/>
    <w:rsid w:val="00BE6908"/>
    <w:rsid w:val="00BF0DB5"/>
    <w:rsid w:val="00BF0F9E"/>
    <w:rsid w:val="00BF0FE6"/>
    <w:rsid w:val="00BF1065"/>
    <w:rsid w:val="00BF16AD"/>
    <w:rsid w:val="00BF1992"/>
    <w:rsid w:val="00BF1C00"/>
    <w:rsid w:val="00BF1EC8"/>
    <w:rsid w:val="00BF23C6"/>
    <w:rsid w:val="00BF2543"/>
    <w:rsid w:val="00BF3529"/>
    <w:rsid w:val="00BF3995"/>
    <w:rsid w:val="00BF3FEC"/>
    <w:rsid w:val="00BF410D"/>
    <w:rsid w:val="00BF5414"/>
    <w:rsid w:val="00BF5D74"/>
    <w:rsid w:val="00BF6631"/>
    <w:rsid w:val="00BF7226"/>
    <w:rsid w:val="00BF79B6"/>
    <w:rsid w:val="00BF7CEC"/>
    <w:rsid w:val="00BF7D39"/>
    <w:rsid w:val="00C00794"/>
    <w:rsid w:val="00C00A72"/>
    <w:rsid w:val="00C01218"/>
    <w:rsid w:val="00C0125A"/>
    <w:rsid w:val="00C015B5"/>
    <w:rsid w:val="00C025DE"/>
    <w:rsid w:val="00C02F2B"/>
    <w:rsid w:val="00C04140"/>
    <w:rsid w:val="00C0427E"/>
    <w:rsid w:val="00C04972"/>
    <w:rsid w:val="00C04A8B"/>
    <w:rsid w:val="00C05EE6"/>
    <w:rsid w:val="00C063F5"/>
    <w:rsid w:val="00C07091"/>
    <w:rsid w:val="00C07691"/>
    <w:rsid w:val="00C078A1"/>
    <w:rsid w:val="00C10555"/>
    <w:rsid w:val="00C10A7C"/>
    <w:rsid w:val="00C10C1B"/>
    <w:rsid w:val="00C1132A"/>
    <w:rsid w:val="00C117CB"/>
    <w:rsid w:val="00C11F07"/>
    <w:rsid w:val="00C12962"/>
    <w:rsid w:val="00C12DBE"/>
    <w:rsid w:val="00C12DC2"/>
    <w:rsid w:val="00C1350B"/>
    <w:rsid w:val="00C1356C"/>
    <w:rsid w:val="00C13630"/>
    <w:rsid w:val="00C1413A"/>
    <w:rsid w:val="00C14765"/>
    <w:rsid w:val="00C14EBE"/>
    <w:rsid w:val="00C1578C"/>
    <w:rsid w:val="00C15852"/>
    <w:rsid w:val="00C17345"/>
    <w:rsid w:val="00C17652"/>
    <w:rsid w:val="00C17CD9"/>
    <w:rsid w:val="00C17DA7"/>
    <w:rsid w:val="00C20818"/>
    <w:rsid w:val="00C21129"/>
    <w:rsid w:val="00C21A40"/>
    <w:rsid w:val="00C21A56"/>
    <w:rsid w:val="00C225EF"/>
    <w:rsid w:val="00C22CF3"/>
    <w:rsid w:val="00C22CF8"/>
    <w:rsid w:val="00C22DC6"/>
    <w:rsid w:val="00C231D5"/>
    <w:rsid w:val="00C23FDD"/>
    <w:rsid w:val="00C244A5"/>
    <w:rsid w:val="00C25013"/>
    <w:rsid w:val="00C26361"/>
    <w:rsid w:val="00C2637C"/>
    <w:rsid w:val="00C2721B"/>
    <w:rsid w:val="00C27375"/>
    <w:rsid w:val="00C305EA"/>
    <w:rsid w:val="00C3064A"/>
    <w:rsid w:val="00C3092B"/>
    <w:rsid w:val="00C30BF9"/>
    <w:rsid w:val="00C30ED3"/>
    <w:rsid w:val="00C30FFB"/>
    <w:rsid w:val="00C31B42"/>
    <w:rsid w:val="00C31D0E"/>
    <w:rsid w:val="00C3266C"/>
    <w:rsid w:val="00C32889"/>
    <w:rsid w:val="00C328E2"/>
    <w:rsid w:val="00C328E9"/>
    <w:rsid w:val="00C33121"/>
    <w:rsid w:val="00C33336"/>
    <w:rsid w:val="00C334EE"/>
    <w:rsid w:val="00C33E25"/>
    <w:rsid w:val="00C33E81"/>
    <w:rsid w:val="00C34251"/>
    <w:rsid w:val="00C347E2"/>
    <w:rsid w:val="00C356D5"/>
    <w:rsid w:val="00C364E1"/>
    <w:rsid w:val="00C36918"/>
    <w:rsid w:val="00C36FAC"/>
    <w:rsid w:val="00C37028"/>
    <w:rsid w:val="00C37074"/>
    <w:rsid w:val="00C3751C"/>
    <w:rsid w:val="00C37CD8"/>
    <w:rsid w:val="00C40468"/>
    <w:rsid w:val="00C41573"/>
    <w:rsid w:val="00C417A6"/>
    <w:rsid w:val="00C41BB6"/>
    <w:rsid w:val="00C41CF3"/>
    <w:rsid w:val="00C41DB8"/>
    <w:rsid w:val="00C42056"/>
    <w:rsid w:val="00C4208F"/>
    <w:rsid w:val="00C4281C"/>
    <w:rsid w:val="00C42880"/>
    <w:rsid w:val="00C429C1"/>
    <w:rsid w:val="00C4339B"/>
    <w:rsid w:val="00C43A2F"/>
    <w:rsid w:val="00C43E4A"/>
    <w:rsid w:val="00C4442A"/>
    <w:rsid w:val="00C4456B"/>
    <w:rsid w:val="00C44EEA"/>
    <w:rsid w:val="00C46B71"/>
    <w:rsid w:val="00C47018"/>
    <w:rsid w:val="00C47539"/>
    <w:rsid w:val="00C4781C"/>
    <w:rsid w:val="00C4788D"/>
    <w:rsid w:val="00C5058F"/>
    <w:rsid w:val="00C50636"/>
    <w:rsid w:val="00C507A1"/>
    <w:rsid w:val="00C50FDB"/>
    <w:rsid w:val="00C51108"/>
    <w:rsid w:val="00C51717"/>
    <w:rsid w:val="00C51D75"/>
    <w:rsid w:val="00C53676"/>
    <w:rsid w:val="00C53694"/>
    <w:rsid w:val="00C5410D"/>
    <w:rsid w:val="00C5447E"/>
    <w:rsid w:val="00C54531"/>
    <w:rsid w:val="00C554FC"/>
    <w:rsid w:val="00C5559E"/>
    <w:rsid w:val="00C5565F"/>
    <w:rsid w:val="00C567C4"/>
    <w:rsid w:val="00C569FF"/>
    <w:rsid w:val="00C60947"/>
    <w:rsid w:val="00C60B43"/>
    <w:rsid w:val="00C60BEF"/>
    <w:rsid w:val="00C60C53"/>
    <w:rsid w:val="00C618BD"/>
    <w:rsid w:val="00C61D61"/>
    <w:rsid w:val="00C61E1E"/>
    <w:rsid w:val="00C62780"/>
    <w:rsid w:val="00C62C65"/>
    <w:rsid w:val="00C63571"/>
    <w:rsid w:val="00C63884"/>
    <w:rsid w:val="00C63ED8"/>
    <w:rsid w:val="00C641E2"/>
    <w:rsid w:val="00C659A2"/>
    <w:rsid w:val="00C66C73"/>
    <w:rsid w:val="00C6749C"/>
    <w:rsid w:val="00C67504"/>
    <w:rsid w:val="00C67E09"/>
    <w:rsid w:val="00C67F14"/>
    <w:rsid w:val="00C73C2F"/>
    <w:rsid w:val="00C74364"/>
    <w:rsid w:val="00C74717"/>
    <w:rsid w:val="00C74737"/>
    <w:rsid w:val="00C74DBE"/>
    <w:rsid w:val="00C75A59"/>
    <w:rsid w:val="00C77618"/>
    <w:rsid w:val="00C7772C"/>
    <w:rsid w:val="00C7782C"/>
    <w:rsid w:val="00C77C97"/>
    <w:rsid w:val="00C77FE9"/>
    <w:rsid w:val="00C80948"/>
    <w:rsid w:val="00C80C99"/>
    <w:rsid w:val="00C816E4"/>
    <w:rsid w:val="00C8336B"/>
    <w:rsid w:val="00C84E38"/>
    <w:rsid w:val="00C8530B"/>
    <w:rsid w:val="00C8532F"/>
    <w:rsid w:val="00C85B30"/>
    <w:rsid w:val="00C86BC1"/>
    <w:rsid w:val="00C86CB2"/>
    <w:rsid w:val="00C87017"/>
    <w:rsid w:val="00C87654"/>
    <w:rsid w:val="00C876D9"/>
    <w:rsid w:val="00C90B21"/>
    <w:rsid w:val="00C91146"/>
    <w:rsid w:val="00C94A81"/>
    <w:rsid w:val="00C94CC7"/>
    <w:rsid w:val="00C954A6"/>
    <w:rsid w:val="00C95531"/>
    <w:rsid w:val="00C97189"/>
    <w:rsid w:val="00C973DA"/>
    <w:rsid w:val="00C9775E"/>
    <w:rsid w:val="00C97A72"/>
    <w:rsid w:val="00CA0EEB"/>
    <w:rsid w:val="00CA1E68"/>
    <w:rsid w:val="00CA3254"/>
    <w:rsid w:val="00CA3336"/>
    <w:rsid w:val="00CA359A"/>
    <w:rsid w:val="00CA4A7F"/>
    <w:rsid w:val="00CA4B8F"/>
    <w:rsid w:val="00CA5302"/>
    <w:rsid w:val="00CA5535"/>
    <w:rsid w:val="00CA57A3"/>
    <w:rsid w:val="00CA5903"/>
    <w:rsid w:val="00CA603E"/>
    <w:rsid w:val="00CA6411"/>
    <w:rsid w:val="00CA659D"/>
    <w:rsid w:val="00CA684C"/>
    <w:rsid w:val="00CA6C30"/>
    <w:rsid w:val="00CA712D"/>
    <w:rsid w:val="00CA73FD"/>
    <w:rsid w:val="00CA7A73"/>
    <w:rsid w:val="00CB07CD"/>
    <w:rsid w:val="00CB13FD"/>
    <w:rsid w:val="00CB2110"/>
    <w:rsid w:val="00CB229A"/>
    <w:rsid w:val="00CB2B7D"/>
    <w:rsid w:val="00CB2BE1"/>
    <w:rsid w:val="00CB2FF7"/>
    <w:rsid w:val="00CB3369"/>
    <w:rsid w:val="00CB3495"/>
    <w:rsid w:val="00CB38FC"/>
    <w:rsid w:val="00CB3B70"/>
    <w:rsid w:val="00CB41AF"/>
    <w:rsid w:val="00CB4277"/>
    <w:rsid w:val="00CB43F6"/>
    <w:rsid w:val="00CB46F8"/>
    <w:rsid w:val="00CB4D59"/>
    <w:rsid w:val="00CB50B0"/>
    <w:rsid w:val="00CB6142"/>
    <w:rsid w:val="00CB689D"/>
    <w:rsid w:val="00CB7D2F"/>
    <w:rsid w:val="00CC0BAA"/>
    <w:rsid w:val="00CC18ED"/>
    <w:rsid w:val="00CC2237"/>
    <w:rsid w:val="00CC23C6"/>
    <w:rsid w:val="00CC3528"/>
    <w:rsid w:val="00CC363C"/>
    <w:rsid w:val="00CC494A"/>
    <w:rsid w:val="00CC4B3B"/>
    <w:rsid w:val="00CC4F12"/>
    <w:rsid w:val="00CC63D8"/>
    <w:rsid w:val="00CC679F"/>
    <w:rsid w:val="00CC7E7D"/>
    <w:rsid w:val="00CD04FC"/>
    <w:rsid w:val="00CD0FBB"/>
    <w:rsid w:val="00CD1A8A"/>
    <w:rsid w:val="00CD1E0C"/>
    <w:rsid w:val="00CD21BB"/>
    <w:rsid w:val="00CD220E"/>
    <w:rsid w:val="00CD225C"/>
    <w:rsid w:val="00CD2973"/>
    <w:rsid w:val="00CD3138"/>
    <w:rsid w:val="00CD39FB"/>
    <w:rsid w:val="00CD3A19"/>
    <w:rsid w:val="00CD4382"/>
    <w:rsid w:val="00CD491A"/>
    <w:rsid w:val="00CD4924"/>
    <w:rsid w:val="00CD4D43"/>
    <w:rsid w:val="00CD544B"/>
    <w:rsid w:val="00CD5BB0"/>
    <w:rsid w:val="00CD61FC"/>
    <w:rsid w:val="00CD6D8F"/>
    <w:rsid w:val="00CD726B"/>
    <w:rsid w:val="00CD7CD3"/>
    <w:rsid w:val="00CE0155"/>
    <w:rsid w:val="00CE0A94"/>
    <w:rsid w:val="00CE0F3A"/>
    <w:rsid w:val="00CE109C"/>
    <w:rsid w:val="00CE22AE"/>
    <w:rsid w:val="00CE32E5"/>
    <w:rsid w:val="00CE452D"/>
    <w:rsid w:val="00CE47A7"/>
    <w:rsid w:val="00CE48EE"/>
    <w:rsid w:val="00CE5CE8"/>
    <w:rsid w:val="00CE62DE"/>
    <w:rsid w:val="00CE73AF"/>
    <w:rsid w:val="00CE73EC"/>
    <w:rsid w:val="00CE7E37"/>
    <w:rsid w:val="00CF0015"/>
    <w:rsid w:val="00CF13B9"/>
    <w:rsid w:val="00CF21AE"/>
    <w:rsid w:val="00CF2431"/>
    <w:rsid w:val="00CF2E9D"/>
    <w:rsid w:val="00CF36B4"/>
    <w:rsid w:val="00CF3B7F"/>
    <w:rsid w:val="00CF3E0E"/>
    <w:rsid w:val="00CF3FF4"/>
    <w:rsid w:val="00CF43F4"/>
    <w:rsid w:val="00CF4450"/>
    <w:rsid w:val="00CF4D02"/>
    <w:rsid w:val="00CF6F3D"/>
    <w:rsid w:val="00CF7B2E"/>
    <w:rsid w:val="00D00E1B"/>
    <w:rsid w:val="00D01BF2"/>
    <w:rsid w:val="00D029D2"/>
    <w:rsid w:val="00D02A83"/>
    <w:rsid w:val="00D02AEB"/>
    <w:rsid w:val="00D02B18"/>
    <w:rsid w:val="00D02CAD"/>
    <w:rsid w:val="00D030BE"/>
    <w:rsid w:val="00D0320E"/>
    <w:rsid w:val="00D05421"/>
    <w:rsid w:val="00D0571A"/>
    <w:rsid w:val="00D05A28"/>
    <w:rsid w:val="00D060EE"/>
    <w:rsid w:val="00D07A20"/>
    <w:rsid w:val="00D07A4E"/>
    <w:rsid w:val="00D11778"/>
    <w:rsid w:val="00D11E6D"/>
    <w:rsid w:val="00D13554"/>
    <w:rsid w:val="00D13C45"/>
    <w:rsid w:val="00D13D56"/>
    <w:rsid w:val="00D1484A"/>
    <w:rsid w:val="00D1534C"/>
    <w:rsid w:val="00D15443"/>
    <w:rsid w:val="00D15776"/>
    <w:rsid w:val="00D16F63"/>
    <w:rsid w:val="00D178B7"/>
    <w:rsid w:val="00D20BE0"/>
    <w:rsid w:val="00D20CAE"/>
    <w:rsid w:val="00D23A4C"/>
    <w:rsid w:val="00D23FAB"/>
    <w:rsid w:val="00D244EF"/>
    <w:rsid w:val="00D26247"/>
    <w:rsid w:val="00D2667C"/>
    <w:rsid w:val="00D26B5D"/>
    <w:rsid w:val="00D27306"/>
    <w:rsid w:val="00D27739"/>
    <w:rsid w:val="00D277AB"/>
    <w:rsid w:val="00D314A8"/>
    <w:rsid w:val="00D31E38"/>
    <w:rsid w:val="00D31EEF"/>
    <w:rsid w:val="00D32319"/>
    <w:rsid w:val="00D324A0"/>
    <w:rsid w:val="00D32CCA"/>
    <w:rsid w:val="00D3452A"/>
    <w:rsid w:val="00D34F4C"/>
    <w:rsid w:val="00D35195"/>
    <w:rsid w:val="00D36310"/>
    <w:rsid w:val="00D36BE5"/>
    <w:rsid w:val="00D36BEE"/>
    <w:rsid w:val="00D36C86"/>
    <w:rsid w:val="00D3749A"/>
    <w:rsid w:val="00D3765C"/>
    <w:rsid w:val="00D37881"/>
    <w:rsid w:val="00D409AD"/>
    <w:rsid w:val="00D41CFF"/>
    <w:rsid w:val="00D428DE"/>
    <w:rsid w:val="00D43060"/>
    <w:rsid w:val="00D43739"/>
    <w:rsid w:val="00D4440D"/>
    <w:rsid w:val="00D444E9"/>
    <w:rsid w:val="00D45984"/>
    <w:rsid w:val="00D461DF"/>
    <w:rsid w:val="00D464D5"/>
    <w:rsid w:val="00D47559"/>
    <w:rsid w:val="00D4775B"/>
    <w:rsid w:val="00D500F8"/>
    <w:rsid w:val="00D51134"/>
    <w:rsid w:val="00D51323"/>
    <w:rsid w:val="00D51398"/>
    <w:rsid w:val="00D518B3"/>
    <w:rsid w:val="00D52A25"/>
    <w:rsid w:val="00D53E27"/>
    <w:rsid w:val="00D54480"/>
    <w:rsid w:val="00D545BB"/>
    <w:rsid w:val="00D5464C"/>
    <w:rsid w:val="00D54822"/>
    <w:rsid w:val="00D55301"/>
    <w:rsid w:val="00D5681A"/>
    <w:rsid w:val="00D56908"/>
    <w:rsid w:val="00D56B20"/>
    <w:rsid w:val="00D57012"/>
    <w:rsid w:val="00D5745C"/>
    <w:rsid w:val="00D57958"/>
    <w:rsid w:val="00D57A14"/>
    <w:rsid w:val="00D57A32"/>
    <w:rsid w:val="00D60024"/>
    <w:rsid w:val="00D62670"/>
    <w:rsid w:val="00D63418"/>
    <w:rsid w:val="00D64400"/>
    <w:rsid w:val="00D648A7"/>
    <w:rsid w:val="00D651A1"/>
    <w:rsid w:val="00D65A47"/>
    <w:rsid w:val="00D65E3E"/>
    <w:rsid w:val="00D661DA"/>
    <w:rsid w:val="00D661DE"/>
    <w:rsid w:val="00D7039F"/>
    <w:rsid w:val="00D70CE2"/>
    <w:rsid w:val="00D71BA5"/>
    <w:rsid w:val="00D71CDD"/>
    <w:rsid w:val="00D727E4"/>
    <w:rsid w:val="00D72EFE"/>
    <w:rsid w:val="00D7314A"/>
    <w:rsid w:val="00D73936"/>
    <w:rsid w:val="00D74A30"/>
    <w:rsid w:val="00D7504C"/>
    <w:rsid w:val="00D754EE"/>
    <w:rsid w:val="00D7691A"/>
    <w:rsid w:val="00D76975"/>
    <w:rsid w:val="00D80E4D"/>
    <w:rsid w:val="00D82235"/>
    <w:rsid w:val="00D824BA"/>
    <w:rsid w:val="00D82AFD"/>
    <w:rsid w:val="00D83908"/>
    <w:rsid w:val="00D84687"/>
    <w:rsid w:val="00D847BD"/>
    <w:rsid w:val="00D84CE6"/>
    <w:rsid w:val="00D85189"/>
    <w:rsid w:val="00D85214"/>
    <w:rsid w:val="00D8557E"/>
    <w:rsid w:val="00D8628D"/>
    <w:rsid w:val="00D870AF"/>
    <w:rsid w:val="00D90370"/>
    <w:rsid w:val="00D904AC"/>
    <w:rsid w:val="00D90FC0"/>
    <w:rsid w:val="00D91702"/>
    <w:rsid w:val="00D921AC"/>
    <w:rsid w:val="00D9237A"/>
    <w:rsid w:val="00D9331D"/>
    <w:rsid w:val="00D93D63"/>
    <w:rsid w:val="00D94BC9"/>
    <w:rsid w:val="00D94DF2"/>
    <w:rsid w:val="00D94F4C"/>
    <w:rsid w:val="00D954CB"/>
    <w:rsid w:val="00D956E5"/>
    <w:rsid w:val="00D95993"/>
    <w:rsid w:val="00D95C50"/>
    <w:rsid w:val="00D97822"/>
    <w:rsid w:val="00DA0519"/>
    <w:rsid w:val="00DA0B1F"/>
    <w:rsid w:val="00DA162A"/>
    <w:rsid w:val="00DA2D75"/>
    <w:rsid w:val="00DA4A62"/>
    <w:rsid w:val="00DA4D80"/>
    <w:rsid w:val="00DA5D1B"/>
    <w:rsid w:val="00DA616B"/>
    <w:rsid w:val="00DA6E15"/>
    <w:rsid w:val="00DA739C"/>
    <w:rsid w:val="00DA7513"/>
    <w:rsid w:val="00DB097F"/>
    <w:rsid w:val="00DB0B23"/>
    <w:rsid w:val="00DB0F3E"/>
    <w:rsid w:val="00DB121B"/>
    <w:rsid w:val="00DB1A1E"/>
    <w:rsid w:val="00DB1BD2"/>
    <w:rsid w:val="00DB1E93"/>
    <w:rsid w:val="00DB2910"/>
    <w:rsid w:val="00DB32C0"/>
    <w:rsid w:val="00DB39F2"/>
    <w:rsid w:val="00DB4239"/>
    <w:rsid w:val="00DB482C"/>
    <w:rsid w:val="00DB4B82"/>
    <w:rsid w:val="00DB70B7"/>
    <w:rsid w:val="00DC02DF"/>
    <w:rsid w:val="00DC0F3D"/>
    <w:rsid w:val="00DC1C18"/>
    <w:rsid w:val="00DC2189"/>
    <w:rsid w:val="00DC25C3"/>
    <w:rsid w:val="00DC2BDA"/>
    <w:rsid w:val="00DC388D"/>
    <w:rsid w:val="00DC3918"/>
    <w:rsid w:val="00DC3FDB"/>
    <w:rsid w:val="00DC4923"/>
    <w:rsid w:val="00DC5408"/>
    <w:rsid w:val="00DC58A8"/>
    <w:rsid w:val="00DC6CD9"/>
    <w:rsid w:val="00DC71FC"/>
    <w:rsid w:val="00DD07FE"/>
    <w:rsid w:val="00DD16D0"/>
    <w:rsid w:val="00DD21B9"/>
    <w:rsid w:val="00DD26DC"/>
    <w:rsid w:val="00DD2763"/>
    <w:rsid w:val="00DD3721"/>
    <w:rsid w:val="00DD3973"/>
    <w:rsid w:val="00DD3F83"/>
    <w:rsid w:val="00DD445C"/>
    <w:rsid w:val="00DD4B93"/>
    <w:rsid w:val="00DD62B1"/>
    <w:rsid w:val="00DD72D7"/>
    <w:rsid w:val="00DD747C"/>
    <w:rsid w:val="00DD7607"/>
    <w:rsid w:val="00DE150E"/>
    <w:rsid w:val="00DE19A1"/>
    <w:rsid w:val="00DE290D"/>
    <w:rsid w:val="00DE33E8"/>
    <w:rsid w:val="00DE488A"/>
    <w:rsid w:val="00DE6995"/>
    <w:rsid w:val="00DE72D8"/>
    <w:rsid w:val="00DE7775"/>
    <w:rsid w:val="00DE7ADA"/>
    <w:rsid w:val="00DF027F"/>
    <w:rsid w:val="00DF06ED"/>
    <w:rsid w:val="00DF1FB1"/>
    <w:rsid w:val="00DF24D1"/>
    <w:rsid w:val="00DF2510"/>
    <w:rsid w:val="00DF28C4"/>
    <w:rsid w:val="00DF2CCF"/>
    <w:rsid w:val="00DF3F77"/>
    <w:rsid w:val="00DF5566"/>
    <w:rsid w:val="00DF5BBF"/>
    <w:rsid w:val="00DF5CD1"/>
    <w:rsid w:val="00DF5D70"/>
    <w:rsid w:val="00DF6B6B"/>
    <w:rsid w:val="00DF7BB8"/>
    <w:rsid w:val="00E000B9"/>
    <w:rsid w:val="00E008C3"/>
    <w:rsid w:val="00E00C9A"/>
    <w:rsid w:val="00E022B0"/>
    <w:rsid w:val="00E02618"/>
    <w:rsid w:val="00E02898"/>
    <w:rsid w:val="00E02B0E"/>
    <w:rsid w:val="00E04634"/>
    <w:rsid w:val="00E047DC"/>
    <w:rsid w:val="00E05D07"/>
    <w:rsid w:val="00E05DF0"/>
    <w:rsid w:val="00E06106"/>
    <w:rsid w:val="00E06362"/>
    <w:rsid w:val="00E06816"/>
    <w:rsid w:val="00E07853"/>
    <w:rsid w:val="00E078D3"/>
    <w:rsid w:val="00E0793E"/>
    <w:rsid w:val="00E1019E"/>
    <w:rsid w:val="00E101C5"/>
    <w:rsid w:val="00E10338"/>
    <w:rsid w:val="00E1090E"/>
    <w:rsid w:val="00E115D8"/>
    <w:rsid w:val="00E11913"/>
    <w:rsid w:val="00E1219F"/>
    <w:rsid w:val="00E12640"/>
    <w:rsid w:val="00E12AB7"/>
    <w:rsid w:val="00E131E4"/>
    <w:rsid w:val="00E132F5"/>
    <w:rsid w:val="00E13623"/>
    <w:rsid w:val="00E13EDE"/>
    <w:rsid w:val="00E14039"/>
    <w:rsid w:val="00E14164"/>
    <w:rsid w:val="00E1501E"/>
    <w:rsid w:val="00E15B75"/>
    <w:rsid w:val="00E15C97"/>
    <w:rsid w:val="00E15E9C"/>
    <w:rsid w:val="00E16CB2"/>
    <w:rsid w:val="00E1751F"/>
    <w:rsid w:val="00E178CE"/>
    <w:rsid w:val="00E20E70"/>
    <w:rsid w:val="00E21736"/>
    <w:rsid w:val="00E21944"/>
    <w:rsid w:val="00E21A8D"/>
    <w:rsid w:val="00E222DB"/>
    <w:rsid w:val="00E22AD0"/>
    <w:rsid w:val="00E22D17"/>
    <w:rsid w:val="00E232BE"/>
    <w:rsid w:val="00E24C90"/>
    <w:rsid w:val="00E2501D"/>
    <w:rsid w:val="00E250D7"/>
    <w:rsid w:val="00E2565D"/>
    <w:rsid w:val="00E257E2"/>
    <w:rsid w:val="00E25E94"/>
    <w:rsid w:val="00E263A2"/>
    <w:rsid w:val="00E264BB"/>
    <w:rsid w:val="00E274F9"/>
    <w:rsid w:val="00E27C7A"/>
    <w:rsid w:val="00E3026C"/>
    <w:rsid w:val="00E30DFD"/>
    <w:rsid w:val="00E31FCE"/>
    <w:rsid w:val="00E328EE"/>
    <w:rsid w:val="00E32ECB"/>
    <w:rsid w:val="00E33272"/>
    <w:rsid w:val="00E335D2"/>
    <w:rsid w:val="00E33C2F"/>
    <w:rsid w:val="00E3450F"/>
    <w:rsid w:val="00E358E0"/>
    <w:rsid w:val="00E3624E"/>
    <w:rsid w:val="00E364E5"/>
    <w:rsid w:val="00E3689C"/>
    <w:rsid w:val="00E368F7"/>
    <w:rsid w:val="00E401A1"/>
    <w:rsid w:val="00E42749"/>
    <w:rsid w:val="00E43285"/>
    <w:rsid w:val="00E44803"/>
    <w:rsid w:val="00E44A76"/>
    <w:rsid w:val="00E44B5E"/>
    <w:rsid w:val="00E4545C"/>
    <w:rsid w:val="00E45868"/>
    <w:rsid w:val="00E45C70"/>
    <w:rsid w:val="00E46422"/>
    <w:rsid w:val="00E47489"/>
    <w:rsid w:val="00E50178"/>
    <w:rsid w:val="00E5041A"/>
    <w:rsid w:val="00E5057F"/>
    <w:rsid w:val="00E51463"/>
    <w:rsid w:val="00E51916"/>
    <w:rsid w:val="00E53410"/>
    <w:rsid w:val="00E53A31"/>
    <w:rsid w:val="00E54089"/>
    <w:rsid w:val="00E540C0"/>
    <w:rsid w:val="00E55887"/>
    <w:rsid w:val="00E56C39"/>
    <w:rsid w:val="00E575A3"/>
    <w:rsid w:val="00E57C3F"/>
    <w:rsid w:val="00E57D44"/>
    <w:rsid w:val="00E60478"/>
    <w:rsid w:val="00E60B41"/>
    <w:rsid w:val="00E611B7"/>
    <w:rsid w:val="00E624A4"/>
    <w:rsid w:val="00E62954"/>
    <w:rsid w:val="00E638F5"/>
    <w:rsid w:val="00E640F1"/>
    <w:rsid w:val="00E64DCF"/>
    <w:rsid w:val="00E65665"/>
    <w:rsid w:val="00E658D0"/>
    <w:rsid w:val="00E65CC6"/>
    <w:rsid w:val="00E66C05"/>
    <w:rsid w:val="00E66EA0"/>
    <w:rsid w:val="00E7286E"/>
    <w:rsid w:val="00E72DE7"/>
    <w:rsid w:val="00E73647"/>
    <w:rsid w:val="00E737B7"/>
    <w:rsid w:val="00E7436A"/>
    <w:rsid w:val="00E76C7E"/>
    <w:rsid w:val="00E8298B"/>
    <w:rsid w:val="00E82F4B"/>
    <w:rsid w:val="00E83C80"/>
    <w:rsid w:val="00E8485D"/>
    <w:rsid w:val="00E84C56"/>
    <w:rsid w:val="00E84E5F"/>
    <w:rsid w:val="00E8542E"/>
    <w:rsid w:val="00E86EC4"/>
    <w:rsid w:val="00E8710B"/>
    <w:rsid w:val="00E878CC"/>
    <w:rsid w:val="00E9068A"/>
    <w:rsid w:val="00E90800"/>
    <w:rsid w:val="00E9362F"/>
    <w:rsid w:val="00E941ED"/>
    <w:rsid w:val="00E948E3"/>
    <w:rsid w:val="00E94B81"/>
    <w:rsid w:val="00E94F58"/>
    <w:rsid w:val="00E961EB"/>
    <w:rsid w:val="00E96846"/>
    <w:rsid w:val="00E96B61"/>
    <w:rsid w:val="00E96BD1"/>
    <w:rsid w:val="00E96C3D"/>
    <w:rsid w:val="00E973CC"/>
    <w:rsid w:val="00E97ADE"/>
    <w:rsid w:val="00EA099B"/>
    <w:rsid w:val="00EA09C8"/>
    <w:rsid w:val="00EA1E5E"/>
    <w:rsid w:val="00EA204E"/>
    <w:rsid w:val="00EA20BA"/>
    <w:rsid w:val="00EA215F"/>
    <w:rsid w:val="00EA2664"/>
    <w:rsid w:val="00EA2EDA"/>
    <w:rsid w:val="00EA38D1"/>
    <w:rsid w:val="00EA393B"/>
    <w:rsid w:val="00EA3C60"/>
    <w:rsid w:val="00EA4478"/>
    <w:rsid w:val="00EA464F"/>
    <w:rsid w:val="00EA48FB"/>
    <w:rsid w:val="00EA4FF8"/>
    <w:rsid w:val="00EA561D"/>
    <w:rsid w:val="00EA5638"/>
    <w:rsid w:val="00EA5D3F"/>
    <w:rsid w:val="00EA65DA"/>
    <w:rsid w:val="00EA74D4"/>
    <w:rsid w:val="00EA7CA4"/>
    <w:rsid w:val="00EA7DEF"/>
    <w:rsid w:val="00EA7E7E"/>
    <w:rsid w:val="00EB087C"/>
    <w:rsid w:val="00EB0E35"/>
    <w:rsid w:val="00EB1A14"/>
    <w:rsid w:val="00EB2239"/>
    <w:rsid w:val="00EB2966"/>
    <w:rsid w:val="00EB43D5"/>
    <w:rsid w:val="00EB73EF"/>
    <w:rsid w:val="00EB7518"/>
    <w:rsid w:val="00EB7CBD"/>
    <w:rsid w:val="00EC198B"/>
    <w:rsid w:val="00EC31DE"/>
    <w:rsid w:val="00EC395F"/>
    <w:rsid w:val="00EC3F6C"/>
    <w:rsid w:val="00EC3FE0"/>
    <w:rsid w:val="00EC4612"/>
    <w:rsid w:val="00EC5905"/>
    <w:rsid w:val="00EC5BF6"/>
    <w:rsid w:val="00EC648A"/>
    <w:rsid w:val="00EC6EE4"/>
    <w:rsid w:val="00EC7610"/>
    <w:rsid w:val="00ED0A6B"/>
    <w:rsid w:val="00ED0CDE"/>
    <w:rsid w:val="00ED1805"/>
    <w:rsid w:val="00ED2450"/>
    <w:rsid w:val="00ED2D98"/>
    <w:rsid w:val="00ED2E1A"/>
    <w:rsid w:val="00ED326B"/>
    <w:rsid w:val="00ED4056"/>
    <w:rsid w:val="00ED444B"/>
    <w:rsid w:val="00ED51CA"/>
    <w:rsid w:val="00ED5908"/>
    <w:rsid w:val="00ED6741"/>
    <w:rsid w:val="00ED6905"/>
    <w:rsid w:val="00ED6B39"/>
    <w:rsid w:val="00ED7734"/>
    <w:rsid w:val="00ED7E78"/>
    <w:rsid w:val="00EE0364"/>
    <w:rsid w:val="00EE0720"/>
    <w:rsid w:val="00EE0955"/>
    <w:rsid w:val="00EE11F3"/>
    <w:rsid w:val="00EE1A44"/>
    <w:rsid w:val="00EE38C4"/>
    <w:rsid w:val="00EE40BD"/>
    <w:rsid w:val="00EE57D6"/>
    <w:rsid w:val="00EE5822"/>
    <w:rsid w:val="00EE78C3"/>
    <w:rsid w:val="00EE79FD"/>
    <w:rsid w:val="00EE7FE1"/>
    <w:rsid w:val="00EF0A05"/>
    <w:rsid w:val="00EF0ACC"/>
    <w:rsid w:val="00EF0D4D"/>
    <w:rsid w:val="00EF16CB"/>
    <w:rsid w:val="00EF2510"/>
    <w:rsid w:val="00EF2E38"/>
    <w:rsid w:val="00EF3120"/>
    <w:rsid w:val="00EF31C9"/>
    <w:rsid w:val="00EF3414"/>
    <w:rsid w:val="00EF3B4E"/>
    <w:rsid w:val="00EF3F39"/>
    <w:rsid w:val="00EF437B"/>
    <w:rsid w:val="00EF4EE1"/>
    <w:rsid w:val="00EF501B"/>
    <w:rsid w:val="00EF5839"/>
    <w:rsid w:val="00EF6EE5"/>
    <w:rsid w:val="00EF71D7"/>
    <w:rsid w:val="00EF7246"/>
    <w:rsid w:val="00EF7E16"/>
    <w:rsid w:val="00F00064"/>
    <w:rsid w:val="00F004BB"/>
    <w:rsid w:val="00F012FD"/>
    <w:rsid w:val="00F027D9"/>
    <w:rsid w:val="00F02EFE"/>
    <w:rsid w:val="00F039D1"/>
    <w:rsid w:val="00F03A65"/>
    <w:rsid w:val="00F03FF7"/>
    <w:rsid w:val="00F045A5"/>
    <w:rsid w:val="00F04B8A"/>
    <w:rsid w:val="00F04D6A"/>
    <w:rsid w:val="00F05952"/>
    <w:rsid w:val="00F05B06"/>
    <w:rsid w:val="00F0603B"/>
    <w:rsid w:val="00F06097"/>
    <w:rsid w:val="00F06D0B"/>
    <w:rsid w:val="00F1026C"/>
    <w:rsid w:val="00F102A1"/>
    <w:rsid w:val="00F10473"/>
    <w:rsid w:val="00F104F3"/>
    <w:rsid w:val="00F109C3"/>
    <w:rsid w:val="00F10D5C"/>
    <w:rsid w:val="00F11C65"/>
    <w:rsid w:val="00F120EC"/>
    <w:rsid w:val="00F1244B"/>
    <w:rsid w:val="00F126E1"/>
    <w:rsid w:val="00F12A5A"/>
    <w:rsid w:val="00F13D49"/>
    <w:rsid w:val="00F13E5B"/>
    <w:rsid w:val="00F14154"/>
    <w:rsid w:val="00F14312"/>
    <w:rsid w:val="00F145AB"/>
    <w:rsid w:val="00F147E3"/>
    <w:rsid w:val="00F155A5"/>
    <w:rsid w:val="00F16070"/>
    <w:rsid w:val="00F1666D"/>
    <w:rsid w:val="00F20321"/>
    <w:rsid w:val="00F2144F"/>
    <w:rsid w:val="00F21527"/>
    <w:rsid w:val="00F22910"/>
    <w:rsid w:val="00F22C48"/>
    <w:rsid w:val="00F236ED"/>
    <w:rsid w:val="00F24B4B"/>
    <w:rsid w:val="00F252E5"/>
    <w:rsid w:val="00F2551E"/>
    <w:rsid w:val="00F25666"/>
    <w:rsid w:val="00F30A0D"/>
    <w:rsid w:val="00F30F5B"/>
    <w:rsid w:val="00F334A5"/>
    <w:rsid w:val="00F33A1C"/>
    <w:rsid w:val="00F33DD1"/>
    <w:rsid w:val="00F357F3"/>
    <w:rsid w:val="00F36327"/>
    <w:rsid w:val="00F366F4"/>
    <w:rsid w:val="00F366F9"/>
    <w:rsid w:val="00F36BBD"/>
    <w:rsid w:val="00F40CDA"/>
    <w:rsid w:val="00F416E6"/>
    <w:rsid w:val="00F41996"/>
    <w:rsid w:val="00F419E0"/>
    <w:rsid w:val="00F41A7F"/>
    <w:rsid w:val="00F42019"/>
    <w:rsid w:val="00F42EC1"/>
    <w:rsid w:val="00F457ED"/>
    <w:rsid w:val="00F45824"/>
    <w:rsid w:val="00F46162"/>
    <w:rsid w:val="00F4630C"/>
    <w:rsid w:val="00F46799"/>
    <w:rsid w:val="00F46DA1"/>
    <w:rsid w:val="00F4723B"/>
    <w:rsid w:val="00F47B40"/>
    <w:rsid w:val="00F47D09"/>
    <w:rsid w:val="00F47E2B"/>
    <w:rsid w:val="00F51082"/>
    <w:rsid w:val="00F512F0"/>
    <w:rsid w:val="00F5158C"/>
    <w:rsid w:val="00F51610"/>
    <w:rsid w:val="00F52BCB"/>
    <w:rsid w:val="00F52F6C"/>
    <w:rsid w:val="00F546FD"/>
    <w:rsid w:val="00F54B2B"/>
    <w:rsid w:val="00F55C0F"/>
    <w:rsid w:val="00F56EA1"/>
    <w:rsid w:val="00F57CF5"/>
    <w:rsid w:val="00F60A0E"/>
    <w:rsid w:val="00F61F51"/>
    <w:rsid w:val="00F6212F"/>
    <w:rsid w:val="00F62253"/>
    <w:rsid w:val="00F624FC"/>
    <w:rsid w:val="00F6262B"/>
    <w:rsid w:val="00F628E7"/>
    <w:rsid w:val="00F63318"/>
    <w:rsid w:val="00F643C6"/>
    <w:rsid w:val="00F65908"/>
    <w:rsid w:val="00F6593D"/>
    <w:rsid w:val="00F65C24"/>
    <w:rsid w:val="00F660CB"/>
    <w:rsid w:val="00F6611A"/>
    <w:rsid w:val="00F673CC"/>
    <w:rsid w:val="00F67724"/>
    <w:rsid w:val="00F70206"/>
    <w:rsid w:val="00F70F90"/>
    <w:rsid w:val="00F71C0C"/>
    <w:rsid w:val="00F723E0"/>
    <w:rsid w:val="00F726A4"/>
    <w:rsid w:val="00F73748"/>
    <w:rsid w:val="00F7377F"/>
    <w:rsid w:val="00F73C86"/>
    <w:rsid w:val="00F7426B"/>
    <w:rsid w:val="00F74352"/>
    <w:rsid w:val="00F74740"/>
    <w:rsid w:val="00F74D0E"/>
    <w:rsid w:val="00F758B0"/>
    <w:rsid w:val="00F75EB2"/>
    <w:rsid w:val="00F765DF"/>
    <w:rsid w:val="00F76B8F"/>
    <w:rsid w:val="00F76DCB"/>
    <w:rsid w:val="00F77AD6"/>
    <w:rsid w:val="00F801ED"/>
    <w:rsid w:val="00F809DA"/>
    <w:rsid w:val="00F80BEF"/>
    <w:rsid w:val="00F8164E"/>
    <w:rsid w:val="00F81764"/>
    <w:rsid w:val="00F81924"/>
    <w:rsid w:val="00F82A2E"/>
    <w:rsid w:val="00F82DBC"/>
    <w:rsid w:val="00F833F8"/>
    <w:rsid w:val="00F83F18"/>
    <w:rsid w:val="00F84F46"/>
    <w:rsid w:val="00F850B6"/>
    <w:rsid w:val="00F85FCC"/>
    <w:rsid w:val="00F86446"/>
    <w:rsid w:val="00F865F1"/>
    <w:rsid w:val="00F870D2"/>
    <w:rsid w:val="00F9015E"/>
    <w:rsid w:val="00F90832"/>
    <w:rsid w:val="00F9089E"/>
    <w:rsid w:val="00F90E4E"/>
    <w:rsid w:val="00F91C31"/>
    <w:rsid w:val="00F92463"/>
    <w:rsid w:val="00F92A9F"/>
    <w:rsid w:val="00F92F36"/>
    <w:rsid w:val="00F93983"/>
    <w:rsid w:val="00F947C5"/>
    <w:rsid w:val="00F94AAF"/>
    <w:rsid w:val="00F957F3"/>
    <w:rsid w:val="00F96115"/>
    <w:rsid w:val="00F96DEB"/>
    <w:rsid w:val="00F970DE"/>
    <w:rsid w:val="00F97778"/>
    <w:rsid w:val="00FA0506"/>
    <w:rsid w:val="00FA0889"/>
    <w:rsid w:val="00FA1080"/>
    <w:rsid w:val="00FA26A5"/>
    <w:rsid w:val="00FA2C37"/>
    <w:rsid w:val="00FA443D"/>
    <w:rsid w:val="00FA49D2"/>
    <w:rsid w:val="00FA4BB2"/>
    <w:rsid w:val="00FA5045"/>
    <w:rsid w:val="00FA542E"/>
    <w:rsid w:val="00FA5F85"/>
    <w:rsid w:val="00FA5FF6"/>
    <w:rsid w:val="00FA6671"/>
    <w:rsid w:val="00FA7D15"/>
    <w:rsid w:val="00FB03DC"/>
    <w:rsid w:val="00FB0951"/>
    <w:rsid w:val="00FB179D"/>
    <w:rsid w:val="00FB18AB"/>
    <w:rsid w:val="00FB1C9E"/>
    <w:rsid w:val="00FB2063"/>
    <w:rsid w:val="00FB3401"/>
    <w:rsid w:val="00FB3405"/>
    <w:rsid w:val="00FB34BA"/>
    <w:rsid w:val="00FB3D14"/>
    <w:rsid w:val="00FB3EA6"/>
    <w:rsid w:val="00FB4BEE"/>
    <w:rsid w:val="00FB5191"/>
    <w:rsid w:val="00FB57AF"/>
    <w:rsid w:val="00FB6218"/>
    <w:rsid w:val="00FB6EBE"/>
    <w:rsid w:val="00FC0B61"/>
    <w:rsid w:val="00FC1580"/>
    <w:rsid w:val="00FC2A71"/>
    <w:rsid w:val="00FC307E"/>
    <w:rsid w:val="00FC3543"/>
    <w:rsid w:val="00FC3A99"/>
    <w:rsid w:val="00FC3BA4"/>
    <w:rsid w:val="00FC3F6B"/>
    <w:rsid w:val="00FC4930"/>
    <w:rsid w:val="00FC4B27"/>
    <w:rsid w:val="00FC5AAA"/>
    <w:rsid w:val="00FC5E8B"/>
    <w:rsid w:val="00FC63BD"/>
    <w:rsid w:val="00FC6548"/>
    <w:rsid w:val="00FC6650"/>
    <w:rsid w:val="00FC6B8F"/>
    <w:rsid w:val="00FC6CD1"/>
    <w:rsid w:val="00FC7686"/>
    <w:rsid w:val="00FC7842"/>
    <w:rsid w:val="00FC7BC4"/>
    <w:rsid w:val="00FD003A"/>
    <w:rsid w:val="00FD045B"/>
    <w:rsid w:val="00FD147E"/>
    <w:rsid w:val="00FD174E"/>
    <w:rsid w:val="00FD1B83"/>
    <w:rsid w:val="00FD211D"/>
    <w:rsid w:val="00FD2A82"/>
    <w:rsid w:val="00FD2C48"/>
    <w:rsid w:val="00FD2E9C"/>
    <w:rsid w:val="00FD3D27"/>
    <w:rsid w:val="00FD3FB5"/>
    <w:rsid w:val="00FD3FD3"/>
    <w:rsid w:val="00FD455A"/>
    <w:rsid w:val="00FD460B"/>
    <w:rsid w:val="00FD4995"/>
    <w:rsid w:val="00FD5D5C"/>
    <w:rsid w:val="00FD6503"/>
    <w:rsid w:val="00FD7615"/>
    <w:rsid w:val="00FD7C34"/>
    <w:rsid w:val="00FE0054"/>
    <w:rsid w:val="00FE0149"/>
    <w:rsid w:val="00FE06E3"/>
    <w:rsid w:val="00FE0F07"/>
    <w:rsid w:val="00FE1489"/>
    <w:rsid w:val="00FE174B"/>
    <w:rsid w:val="00FE190A"/>
    <w:rsid w:val="00FE190F"/>
    <w:rsid w:val="00FE1BD4"/>
    <w:rsid w:val="00FE21D8"/>
    <w:rsid w:val="00FE2B48"/>
    <w:rsid w:val="00FE433D"/>
    <w:rsid w:val="00FE51C2"/>
    <w:rsid w:val="00FE63C0"/>
    <w:rsid w:val="00FE714E"/>
    <w:rsid w:val="00FE7E92"/>
    <w:rsid w:val="00FF1C04"/>
    <w:rsid w:val="00FF1F89"/>
    <w:rsid w:val="00FF2294"/>
    <w:rsid w:val="00FF22E2"/>
    <w:rsid w:val="00FF3082"/>
    <w:rsid w:val="00FF30BC"/>
    <w:rsid w:val="00FF33A6"/>
    <w:rsid w:val="00FF352D"/>
    <w:rsid w:val="00FF3719"/>
    <w:rsid w:val="00FF3DEF"/>
    <w:rsid w:val="00FF4FE2"/>
    <w:rsid w:val="00FF560A"/>
    <w:rsid w:val="00FF693A"/>
    <w:rsid w:val="00FF6AD1"/>
    <w:rsid w:val="00FF6E72"/>
    <w:rsid w:val="00FF753F"/>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169"/>
  <w15:chartTrackingRefBased/>
  <w15:docId w15:val="{5179201F-28C3-4A1C-9128-9434E657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DB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F24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498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2D610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2966"/>
    <w:rPr>
      <w:i/>
      <w:iCs/>
    </w:rPr>
  </w:style>
  <w:style w:type="character" w:styleId="Hyperlink">
    <w:name w:val="Hyperlink"/>
    <w:basedOn w:val="DefaultParagraphFont"/>
    <w:uiPriority w:val="99"/>
    <w:unhideWhenUsed/>
    <w:rsid w:val="00EB2966"/>
    <w:rPr>
      <w:color w:val="0000FF"/>
      <w:u w:val="single"/>
    </w:rPr>
  </w:style>
  <w:style w:type="paragraph" w:styleId="ListParagraph">
    <w:name w:val="List Paragraph"/>
    <w:basedOn w:val="Normal"/>
    <w:uiPriority w:val="34"/>
    <w:qFormat/>
    <w:rsid w:val="00E9362F"/>
    <w:pPr>
      <w:ind w:left="720"/>
      <w:contextualSpacing/>
    </w:pPr>
  </w:style>
  <w:style w:type="paragraph" w:styleId="BalloonText">
    <w:name w:val="Balloon Text"/>
    <w:basedOn w:val="Normal"/>
    <w:link w:val="BalloonTextChar"/>
    <w:uiPriority w:val="99"/>
    <w:semiHidden/>
    <w:unhideWhenUsed/>
    <w:rsid w:val="00BB1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BF7"/>
    <w:rPr>
      <w:rFonts w:ascii="Segoe UI" w:hAnsi="Segoe UI" w:cs="Segoe UI"/>
      <w:sz w:val="18"/>
      <w:szCs w:val="18"/>
    </w:rPr>
  </w:style>
  <w:style w:type="paragraph" w:styleId="Header">
    <w:name w:val="header"/>
    <w:basedOn w:val="Normal"/>
    <w:link w:val="HeaderChar"/>
    <w:uiPriority w:val="99"/>
    <w:unhideWhenUsed/>
    <w:rsid w:val="00261DB4"/>
    <w:pPr>
      <w:tabs>
        <w:tab w:val="center" w:pos="4680"/>
        <w:tab w:val="right" w:pos="9360"/>
      </w:tabs>
    </w:pPr>
  </w:style>
  <w:style w:type="character" w:customStyle="1" w:styleId="HeaderChar">
    <w:name w:val="Header Char"/>
    <w:basedOn w:val="DefaultParagraphFont"/>
    <w:link w:val="Header"/>
    <w:uiPriority w:val="99"/>
    <w:rsid w:val="00261DB4"/>
  </w:style>
  <w:style w:type="paragraph" w:styleId="Footer">
    <w:name w:val="footer"/>
    <w:basedOn w:val="Normal"/>
    <w:link w:val="FooterChar"/>
    <w:uiPriority w:val="99"/>
    <w:unhideWhenUsed/>
    <w:rsid w:val="00261DB4"/>
    <w:pPr>
      <w:tabs>
        <w:tab w:val="center" w:pos="4680"/>
        <w:tab w:val="right" w:pos="9360"/>
      </w:tabs>
    </w:pPr>
  </w:style>
  <w:style w:type="character" w:customStyle="1" w:styleId="FooterChar">
    <w:name w:val="Footer Char"/>
    <w:basedOn w:val="DefaultParagraphFont"/>
    <w:link w:val="Footer"/>
    <w:uiPriority w:val="99"/>
    <w:rsid w:val="00261DB4"/>
  </w:style>
  <w:style w:type="character" w:styleId="CommentReference">
    <w:name w:val="annotation reference"/>
    <w:basedOn w:val="DefaultParagraphFont"/>
    <w:uiPriority w:val="99"/>
    <w:semiHidden/>
    <w:unhideWhenUsed/>
    <w:rsid w:val="00087A3B"/>
    <w:rPr>
      <w:sz w:val="16"/>
      <w:szCs w:val="16"/>
    </w:rPr>
  </w:style>
  <w:style w:type="paragraph" w:styleId="CommentText">
    <w:name w:val="annotation text"/>
    <w:basedOn w:val="Normal"/>
    <w:link w:val="CommentTextChar"/>
    <w:uiPriority w:val="99"/>
    <w:unhideWhenUsed/>
    <w:rsid w:val="00087A3B"/>
    <w:rPr>
      <w:sz w:val="20"/>
      <w:szCs w:val="20"/>
    </w:rPr>
  </w:style>
  <w:style w:type="character" w:customStyle="1" w:styleId="CommentTextChar">
    <w:name w:val="Comment Text Char"/>
    <w:basedOn w:val="DefaultParagraphFont"/>
    <w:link w:val="CommentText"/>
    <w:uiPriority w:val="99"/>
    <w:rsid w:val="00087A3B"/>
    <w:rPr>
      <w:sz w:val="20"/>
      <w:szCs w:val="20"/>
    </w:rPr>
  </w:style>
  <w:style w:type="paragraph" w:styleId="CommentSubject">
    <w:name w:val="annotation subject"/>
    <w:basedOn w:val="CommentText"/>
    <w:next w:val="CommentText"/>
    <w:link w:val="CommentSubjectChar"/>
    <w:uiPriority w:val="99"/>
    <w:semiHidden/>
    <w:unhideWhenUsed/>
    <w:rsid w:val="00087A3B"/>
    <w:rPr>
      <w:b/>
      <w:bCs/>
    </w:rPr>
  </w:style>
  <w:style w:type="character" w:customStyle="1" w:styleId="CommentSubjectChar">
    <w:name w:val="Comment Subject Char"/>
    <w:basedOn w:val="CommentTextChar"/>
    <w:link w:val="CommentSubject"/>
    <w:uiPriority w:val="99"/>
    <w:semiHidden/>
    <w:rsid w:val="00087A3B"/>
    <w:rPr>
      <w:b/>
      <w:bCs/>
      <w:sz w:val="20"/>
      <w:szCs w:val="20"/>
    </w:rPr>
  </w:style>
  <w:style w:type="paragraph" w:customStyle="1" w:styleId="EndNoteBibliographyTitle">
    <w:name w:val="EndNote Bibliography Title"/>
    <w:basedOn w:val="Normal"/>
    <w:link w:val="EndNoteBibliographyTitleChar"/>
    <w:rsid w:val="000A416E"/>
    <w:pPr>
      <w:jc w:val="center"/>
    </w:pPr>
    <w:rPr>
      <w:noProof/>
    </w:rPr>
  </w:style>
  <w:style w:type="character" w:customStyle="1" w:styleId="EndNoteBibliographyTitleChar">
    <w:name w:val="EndNote Bibliography Title Char"/>
    <w:basedOn w:val="DefaultParagraphFont"/>
    <w:link w:val="EndNoteBibliographyTitle"/>
    <w:rsid w:val="000A416E"/>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0A416E"/>
    <w:pPr>
      <w:spacing w:line="480" w:lineRule="auto"/>
    </w:pPr>
    <w:rPr>
      <w:noProof/>
    </w:rPr>
  </w:style>
  <w:style w:type="character" w:customStyle="1" w:styleId="EndNoteBibliographyChar">
    <w:name w:val="EndNote Bibliography Char"/>
    <w:basedOn w:val="DefaultParagraphFont"/>
    <w:link w:val="EndNoteBibliography"/>
    <w:rsid w:val="000A416E"/>
    <w:rPr>
      <w:rFonts w:ascii="Times New Roman" w:eastAsia="Times New Roman" w:hAnsi="Times New Roman" w:cs="Times New Roman"/>
      <w:noProof/>
      <w:sz w:val="24"/>
      <w:szCs w:val="24"/>
    </w:rPr>
  </w:style>
  <w:style w:type="character" w:styleId="LineNumber">
    <w:name w:val="line number"/>
    <w:basedOn w:val="DefaultParagraphFont"/>
    <w:uiPriority w:val="99"/>
    <w:semiHidden/>
    <w:unhideWhenUsed/>
    <w:rsid w:val="004E7100"/>
  </w:style>
  <w:style w:type="table" w:styleId="TableGrid">
    <w:name w:val="Table Grid"/>
    <w:basedOn w:val="TableNormal"/>
    <w:uiPriority w:val="39"/>
    <w:rsid w:val="004225A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D610D"/>
    <w:rPr>
      <w:rFonts w:ascii="Times New Roman" w:eastAsia="Times New Roman" w:hAnsi="Times New Roman" w:cs="Times New Roman"/>
      <w:b/>
      <w:bCs/>
      <w:sz w:val="24"/>
      <w:szCs w:val="24"/>
    </w:rPr>
  </w:style>
  <w:style w:type="paragraph" w:styleId="NormalWeb">
    <w:name w:val="Normal (Web)"/>
    <w:basedOn w:val="Normal"/>
    <w:uiPriority w:val="99"/>
    <w:unhideWhenUsed/>
    <w:rsid w:val="004F2CB4"/>
    <w:pPr>
      <w:spacing w:before="100" w:beforeAutospacing="1" w:after="100" w:afterAutospacing="1"/>
    </w:pPr>
  </w:style>
  <w:style w:type="character" w:customStyle="1" w:styleId="Heading3Char">
    <w:name w:val="Heading 3 Char"/>
    <w:basedOn w:val="DefaultParagraphFont"/>
    <w:link w:val="Heading3"/>
    <w:uiPriority w:val="9"/>
    <w:semiHidden/>
    <w:rsid w:val="001E498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E4984"/>
    <w:rPr>
      <w:b/>
      <w:bCs/>
    </w:rPr>
  </w:style>
  <w:style w:type="character" w:customStyle="1" w:styleId="table-captionlabel">
    <w:name w:val="table-caption__label"/>
    <w:basedOn w:val="DefaultParagraphFont"/>
    <w:rsid w:val="001E4984"/>
  </w:style>
  <w:style w:type="character" w:customStyle="1" w:styleId="number">
    <w:name w:val="number"/>
    <w:basedOn w:val="DefaultParagraphFont"/>
    <w:rsid w:val="001E4984"/>
  </w:style>
  <w:style w:type="character" w:customStyle="1" w:styleId="smallcaps">
    <w:name w:val="smallcaps"/>
    <w:basedOn w:val="DefaultParagraphFont"/>
    <w:rsid w:val="001E4984"/>
  </w:style>
  <w:style w:type="character" w:customStyle="1" w:styleId="Heading2Char">
    <w:name w:val="Heading 2 Char"/>
    <w:basedOn w:val="DefaultParagraphFont"/>
    <w:link w:val="Heading2"/>
    <w:uiPriority w:val="9"/>
    <w:semiHidden/>
    <w:rsid w:val="009F249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A739C"/>
    <w:rPr>
      <w:color w:val="954F72" w:themeColor="followedHyperlink"/>
      <w:u w:val="single"/>
    </w:rPr>
  </w:style>
  <w:style w:type="paragraph" w:styleId="Revision">
    <w:name w:val="Revision"/>
    <w:hidden/>
    <w:uiPriority w:val="99"/>
    <w:semiHidden/>
    <w:rsid w:val="008553F8"/>
    <w:pPr>
      <w:spacing w:after="0" w:line="240" w:lineRule="auto"/>
    </w:pPr>
  </w:style>
  <w:style w:type="character" w:styleId="UnresolvedMention">
    <w:name w:val="Unresolved Mention"/>
    <w:basedOn w:val="DefaultParagraphFont"/>
    <w:uiPriority w:val="99"/>
    <w:semiHidden/>
    <w:unhideWhenUsed/>
    <w:rsid w:val="00C74364"/>
    <w:rPr>
      <w:color w:val="605E5C"/>
      <w:shd w:val="clear" w:color="auto" w:fill="E1DFDD"/>
    </w:rPr>
  </w:style>
  <w:style w:type="paragraph" w:styleId="Caption">
    <w:name w:val="caption"/>
    <w:basedOn w:val="Normal"/>
    <w:next w:val="Normal"/>
    <w:uiPriority w:val="35"/>
    <w:unhideWhenUsed/>
    <w:qFormat/>
    <w:rsid w:val="00561F52"/>
    <w:pPr>
      <w:spacing w:after="200"/>
    </w:pPr>
    <w:rPr>
      <w:i/>
      <w:iCs/>
      <w:color w:val="44546A" w:themeColor="text2"/>
      <w:sz w:val="18"/>
      <w:szCs w:val="18"/>
    </w:rPr>
  </w:style>
  <w:style w:type="table" w:styleId="GridTable1Light">
    <w:name w:val="Grid Table 1 Light"/>
    <w:basedOn w:val="TableNormal"/>
    <w:uiPriority w:val="46"/>
    <w:rsid w:val="008D6F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343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uthor">
    <w:name w:val="author"/>
    <w:basedOn w:val="DefaultParagraphFont"/>
    <w:rsid w:val="001819F2"/>
  </w:style>
  <w:style w:type="character" w:customStyle="1" w:styleId="pubyear">
    <w:name w:val="pubyear"/>
    <w:basedOn w:val="DefaultParagraphFont"/>
    <w:rsid w:val="001819F2"/>
  </w:style>
  <w:style w:type="character" w:customStyle="1" w:styleId="articletitle">
    <w:name w:val="articletitle"/>
    <w:basedOn w:val="DefaultParagraphFont"/>
    <w:rsid w:val="001819F2"/>
  </w:style>
  <w:style w:type="character" w:customStyle="1" w:styleId="vol">
    <w:name w:val="vol"/>
    <w:basedOn w:val="DefaultParagraphFont"/>
    <w:rsid w:val="001819F2"/>
  </w:style>
  <w:style w:type="character" w:customStyle="1" w:styleId="pagefirst">
    <w:name w:val="pagefirst"/>
    <w:basedOn w:val="DefaultParagraphFont"/>
    <w:rsid w:val="001819F2"/>
  </w:style>
  <w:style w:type="character" w:customStyle="1" w:styleId="pagelast">
    <w:name w:val="pagelast"/>
    <w:basedOn w:val="DefaultParagraphFont"/>
    <w:rsid w:val="0018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9632">
      <w:bodyDiv w:val="1"/>
      <w:marLeft w:val="0"/>
      <w:marRight w:val="0"/>
      <w:marTop w:val="0"/>
      <w:marBottom w:val="0"/>
      <w:divBdr>
        <w:top w:val="none" w:sz="0" w:space="0" w:color="auto"/>
        <w:left w:val="none" w:sz="0" w:space="0" w:color="auto"/>
        <w:bottom w:val="none" w:sz="0" w:space="0" w:color="auto"/>
        <w:right w:val="none" w:sz="0" w:space="0" w:color="auto"/>
      </w:divBdr>
    </w:div>
    <w:div w:id="114494904">
      <w:bodyDiv w:val="1"/>
      <w:marLeft w:val="0"/>
      <w:marRight w:val="0"/>
      <w:marTop w:val="0"/>
      <w:marBottom w:val="0"/>
      <w:divBdr>
        <w:top w:val="none" w:sz="0" w:space="0" w:color="auto"/>
        <w:left w:val="none" w:sz="0" w:space="0" w:color="auto"/>
        <w:bottom w:val="none" w:sz="0" w:space="0" w:color="auto"/>
        <w:right w:val="none" w:sz="0" w:space="0" w:color="auto"/>
      </w:divBdr>
    </w:div>
    <w:div w:id="170265976">
      <w:bodyDiv w:val="1"/>
      <w:marLeft w:val="0"/>
      <w:marRight w:val="0"/>
      <w:marTop w:val="0"/>
      <w:marBottom w:val="0"/>
      <w:divBdr>
        <w:top w:val="none" w:sz="0" w:space="0" w:color="auto"/>
        <w:left w:val="none" w:sz="0" w:space="0" w:color="auto"/>
        <w:bottom w:val="none" w:sz="0" w:space="0" w:color="auto"/>
        <w:right w:val="none" w:sz="0" w:space="0" w:color="auto"/>
      </w:divBdr>
    </w:div>
    <w:div w:id="225335550">
      <w:bodyDiv w:val="1"/>
      <w:marLeft w:val="0"/>
      <w:marRight w:val="0"/>
      <w:marTop w:val="0"/>
      <w:marBottom w:val="0"/>
      <w:divBdr>
        <w:top w:val="none" w:sz="0" w:space="0" w:color="auto"/>
        <w:left w:val="none" w:sz="0" w:space="0" w:color="auto"/>
        <w:bottom w:val="none" w:sz="0" w:space="0" w:color="auto"/>
        <w:right w:val="none" w:sz="0" w:space="0" w:color="auto"/>
      </w:divBdr>
    </w:div>
    <w:div w:id="266041677">
      <w:bodyDiv w:val="1"/>
      <w:marLeft w:val="0"/>
      <w:marRight w:val="0"/>
      <w:marTop w:val="0"/>
      <w:marBottom w:val="0"/>
      <w:divBdr>
        <w:top w:val="none" w:sz="0" w:space="0" w:color="auto"/>
        <w:left w:val="none" w:sz="0" w:space="0" w:color="auto"/>
        <w:bottom w:val="none" w:sz="0" w:space="0" w:color="auto"/>
        <w:right w:val="none" w:sz="0" w:space="0" w:color="auto"/>
      </w:divBdr>
    </w:div>
    <w:div w:id="292831933">
      <w:bodyDiv w:val="1"/>
      <w:marLeft w:val="0"/>
      <w:marRight w:val="0"/>
      <w:marTop w:val="0"/>
      <w:marBottom w:val="0"/>
      <w:divBdr>
        <w:top w:val="none" w:sz="0" w:space="0" w:color="auto"/>
        <w:left w:val="none" w:sz="0" w:space="0" w:color="auto"/>
        <w:bottom w:val="none" w:sz="0" w:space="0" w:color="auto"/>
        <w:right w:val="none" w:sz="0" w:space="0" w:color="auto"/>
      </w:divBdr>
    </w:div>
    <w:div w:id="307251808">
      <w:bodyDiv w:val="1"/>
      <w:marLeft w:val="0"/>
      <w:marRight w:val="0"/>
      <w:marTop w:val="0"/>
      <w:marBottom w:val="0"/>
      <w:divBdr>
        <w:top w:val="none" w:sz="0" w:space="0" w:color="auto"/>
        <w:left w:val="none" w:sz="0" w:space="0" w:color="auto"/>
        <w:bottom w:val="none" w:sz="0" w:space="0" w:color="auto"/>
        <w:right w:val="none" w:sz="0" w:space="0" w:color="auto"/>
      </w:divBdr>
    </w:div>
    <w:div w:id="388962239">
      <w:bodyDiv w:val="1"/>
      <w:marLeft w:val="0"/>
      <w:marRight w:val="0"/>
      <w:marTop w:val="0"/>
      <w:marBottom w:val="0"/>
      <w:divBdr>
        <w:top w:val="none" w:sz="0" w:space="0" w:color="auto"/>
        <w:left w:val="none" w:sz="0" w:space="0" w:color="auto"/>
        <w:bottom w:val="none" w:sz="0" w:space="0" w:color="auto"/>
        <w:right w:val="none" w:sz="0" w:space="0" w:color="auto"/>
      </w:divBdr>
    </w:div>
    <w:div w:id="561061094">
      <w:bodyDiv w:val="1"/>
      <w:marLeft w:val="0"/>
      <w:marRight w:val="0"/>
      <w:marTop w:val="0"/>
      <w:marBottom w:val="0"/>
      <w:divBdr>
        <w:top w:val="none" w:sz="0" w:space="0" w:color="auto"/>
        <w:left w:val="none" w:sz="0" w:space="0" w:color="auto"/>
        <w:bottom w:val="none" w:sz="0" w:space="0" w:color="auto"/>
        <w:right w:val="none" w:sz="0" w:space="0" w:color="auto"/>
      </w:divBdr>
    </w:div>
    <w:div w:id="761291944">
      <w:bodyDiv w:val="1"/>
      <w:marLeft w:val="0"/>
      <w:marRight w:val="0"/>
      <w:marTop w:val="0"/>
      <w:marBottom w:val="0"/>
      <w:divBdr>
        <w:top w:val="none" w:sz="0" w:space="0" w:color="auto"/>
        <w:left w:val="none" w:sz="0" w:space="0" w:color="auto"/>
        <w:bottom w:val="none" w:sz="0" w:space="0" w:color="auto"/>
        <w:right w:val="none" w:sz="0" w:space="0" w:color="auto"/>
      </w:divBdr>
      <w:divsChild>
        <w:div w:id="95908872">
          <w:marLeft w:val="0"/>
          <w:marRight w:val="0"/>
          <w:marTop w:val="150"/>
          <w:marBottom w:val="270"/>
          <w:divBdr>
            <w:top w:val="none" w:sz="0" w:space="0" w:color="auto"/>
            <w:left w:val="none" w:sz="0" w:space="0" w:color="auto"/>
            <w:bottom w:val="none" w:sz="0" w:space="0" w:color="auto"/>
            <w:right w:val="none" w:sz="0" w:space="0" w:color="auto"/>
          </w:divBdr>
          <w:divsChild>
            <w:div w:id="122967763">
              <w:marLeft w:val="0"/>
              <w:marRight w:val="0"/>
              <w:marTop w:val="0"/>
              <w:marBottom w:val="0"/>
              <w:divBdr>
                <w:top w:val="none" w:sz="0" w:space="0" w:color="auto"/>
                <w:left w:val="none" w:sz="0" w:space="0" w:color="auto"/>
                <w:bottom w:val="none" w:sz="0" w:space="0" w:color="auto"/>
                <w:right w:val="none" w:sz="0" w:space="0" w:color="auto"/>
              </w:divBdr>
            </w:div>
            <w:div w:id="516775916">
              <w:marLeft w:val="0"/>
              <w:marRight w:val="0"/>
              <w:marTop w:val="0"/>
              <w:marBottom w:val="0"/>
              <w:divBdr>
                <w:top w:val="none" w:sz="0" w:space="0" w:color="auto"/>
                <w:left w:val="none" w:sz="0" w:space="0" w:color="auto"/>
                <w:bottom w:val="none" w:sz="0" w:space="0" w:color="auto"/>
                <w:right w:val="none" w:sz="0" w:space="0" w:color="auto"/>
              </w:divBdr>
              <w:divsChild>
                <w:div w:id="10274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7611">
          <w:marLeft w:val="0"/>
          <w:marRight w:val="0"/>
          <w:marTop w:val="150"/>
          <w:marBottom w:val="270"/>
          <w:divBdr>
            <w:top w:val="none" w:sz="0" w:space="0" w:color="auto"/>
            <w:left w:val="none" w:sz="0" w:space="0" w:color="auto"/>
            <w:bottom w:val="none" w:sz="0" w:space="0" w:color="auto"/>
            <w:right w:val="none" w:sz="0" w:space="0" w:color="auto"/>
          </w:divBdr>
          <w:divsChild>
            <w:div w:id="1175152154">
              <w:marLeft w:val="0"/>
              <w:marRight w:val="0"/>
              <w:marTop w:val="0"/>
              <w:marBottom w:val="450"/>
              <w:divBdr>
                <w:top w:val="none" w:sz="0" w:space="0" w:color="auto"/>
                <w:left w:val="none" w:sz="0" w:space="0" w:color="auto"/>
                <w:bottom w:val="none" w:sz="0" w:space="0" w:color="auto"/>
                <w:right w:val="none" w:sz="0" w:space="0" w:color="auto"/>
              </w:divBdr>
              <w:divsChild>
                <w:div w:id="276252392">
                  <w:marLeft w:val="0"/>
                  <w:marRight w:val="0"/>
                  <w:marTop w:val="0"/>
                  <w:marBottom w:val="0"/>
                  <w:divBdr>
                    <w:top w:val="none" w:sz="0" w:space="0" w:color="auto"/>
                    <w:left w:val="none" w:sz="0" w:space="0" w:color="auto"/>
                    <w:bottom w:val="none" w:sz="0" w:space="0" w:color="auto"/>
                    <w:right w:val="none" w:sz="0" w:space="0" w:color="auto"/>
                  </w:divBdr>
                </w:div>
                <w:div w:id="1806776195">
                  <w:marLeft w:val="0"/>
                  <w:marRight w:val="0"/>
                  <w:marTop w:val="0"/>
                  <w:marBottom w:val="0"/>
                  <w:divBdr>
                    <w:top w:val="single" w:sz="6" w:space="11" w:color="BDBBB7"/>
                    <w:left w:val="none" w:sz="0" w:space="0" w:color="auto"/>
                    <w:bottom w:val="none" w:sz="0" w:space="0" w:color="auto"/>
                    <w:right w:val="none" w:sz="0" w:space="0" w:color="auto"/>
                  </w:divBdr>
                </w:div>
              </w:divsChild>
            </w:div>
          </w:divsChild>
        </w:div>
        <w:div w:id="495535617">
          <w:marLeft w:val="0"/>
          <w:marRight w:val="0"/>
          <w:marTop w:val="150"/>
          <w:marBottom w:val="270"/>
          <w:divBdr>
            <w:top w:val="none" w:sz="0" w:space="0" w:color="auto"/>
            <w:left w:val="none" w:sz="0" w:space="0" w:color="auto"/>
            <w:bottom w:val="none" w:sz="0" w:space="0" w:color="auto"/>
            <w:right w:val="none" w:sz="0" w:space="0" w:color="auto"/>
          </w:divBdr>
        </w:div>
        <w:div w:id="1506431276">
          <w:marLeft w:val="0"/>
          <w:marRight w:val="0"/>
          <w:marTop w:val="150"/>
          <w:marBottom w:val="270"/>
          <w:divBdr>
            <w:top w:val="none" w:sz="0" w:space="0" w:color="auto"/>
            <w:left w:val="none" w:sz="0" w:space="0" w:color="auto"/>
            <w:bottom w:val="none" w:sz="0" w:space="0" w:color="auto"/>
            <w:right w:val="none" w:sz="0" w:space="0" w:color="auto"/>
          </w:divBdr>
        </w:div>
        <w:div w:id="1515194632">
          <w:marLeft w:val="0"/>
          <w:marRight w:val="0"/>
          <w:marTop w:val="150"/>
          <w:marBottom w:val="270"/>
          <w:divBdr>
            <w:top w:val="none" w:sz="0" w:space="0" w:color="auto"/>
            <w:left w:val="none" w:sz="0" w:space="0" w:color="auto"/>
            <w:bottom w:val="none" w:sz="0" w:space="0" w:color="auto"/>
            <w:right w:val="none" w:sz="0" w:space="0" w:color="auto"/>
          </w:divBdr>
        </w:div>
        <w:div w:id="1587499106">
          <w:marLeft w:val="0"/>
          <w:marRight w:val="0"/>
          <w:marTop w:val="150"/>
          <w:marBottom w:val="270"/>
          <w:divBdr>
            <w:top w:val="none" w:sz="0" w:space="0" w:color="auto"/>
            <w:left w:val="none" w:sz="0" w:space="0" w:color="auto"/>
            <w:bottom w:val="none" w:sz="0" w:space="0" w:color="auto"/>
            <w:right w:val="none" w:sz="0" w:space="0" w:color="auto"/>
          </w:divBdr>
          <w:divsChild>
            <w:div w:id="22271441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018654850">
      <w:bodyDiv w:val="1"/>
      <w:marLeft w:val="0"/>
      <w:marRight w:val="0"/>
      <w:marTop w:val="0"/>
      <w:marBottom w:val="0"/>
      <w:divBdr>
        <w:top w:val="none" w:sz="0" w:space="0" w:color="auto"/>
        <w:left w:val="none" w:sz="0" w:space="0" w:color="auto"/>
        <w:bottom w:val="none" w:sz="0" w:space="0" w:color="auto"/>
        <w:right w:val="none" w:sz="0" w:space="0" w:color="auto"/>
      </w:divBdr>
      <w:divsChild>
        <w:div w:id="169419187">
          <w:marLeft w:val="0"/>
          <w:marRight w:val="0"/>
          <w:marTop w:val="75"/>
          <w:marBottom w:val="75"/>
          <w:divBdr>
            <w:top w:val="none" w:sz="0" w:space="0" w:color="auto"/>
            <w:left w:val="none" w:sz="0" w:space="0" w:color="auto"/>
            <w:bottom w:val="none" w:sz="0" w:space="0" w:color="auto"/>
            <w:right w:val="none" w:sz="0" w:space="0" w:color="auto"/>
          </w:divBdr>
        </w:div>
        <w:div w:id="439909321">
          <w:marLeft w:val="0"/>
          <w:marRight w:val="0"/>
          <w:marTop w:val="0"/>
          <w:marBottom w:val="0"/>
          <w:divBdr>
            <w:top w:val="none" w:sz="0" w:space="0" w:color="auto"/>
            <w:left w:val="none" w:sz="0" w:space="0" w:color="auto"/>
            <w:bottom w:val="none" w:sz="0" w:space="0" w:color="auto"/>
            <w:right w:val="none" w:sz="0" w:space="0" w:color="auto"/>
          </w:divBdr>
        </w:div>
        <w:div w:id="1962346168">
          <w:marLeft w:val="0"/>
          <w:marRight w:val="0"/>
          <w:marTop w:val="0"/>
          <w:marBottom w:val="0"/>
          <w:divBdr>
            <w:top w:val="none" w:sz="0" w:space="0" w:color="auto"/>
            <w:left w:val="none" w:sz="0" w:space="0" w:color="auto"/>
            <w:bottom w:val="none" w:sz="0" w:space="0" w:color="auto"/>
            <w:right w:val="none" w:sz="0" w:space="0" w:color="auto"/>
          </w:divBdr>
        </w:div>
      </w:divsChild>
    </w:div>
    <w:div w:id="1025135895">
      <w:bodyDiv w:val="1"/>
      <w:marLeft w:val="0"/>
      <w:marRight w:val="0"/>
      <w:marTop w:val="0"/>
      <w:marBottom w:val="0"/>
      <w:divBdr>
        <w:top w:val="none" w:sz="0" w:space="0" w:color="auto"/>
        <w:left w:val="none" w:sz="0" w:space="0" w:color="auto"/>
        <w:bottom w:val="none" w:sz="0" w:space="0" w:color="auto"/>
        <w:right w:val="none" w:sz="0" w:space="0" w:color="auto"/>
      </w:divBdr>
    </w:div>
    <w:div w:id="1029992989">
      <w:bodyDiv w:val="1"/>
      <w:marLeft w:val="0"/>
      <w:marRight w:val="0"/>
      <w:marTop w:val="0"/>
      <w:marBottom w:val="0"/>
      <w:divBdr>
        <w:top w:val="none" w:sz="0" w:space="0" w:color="auto"/>
        <w:left w:val="none" w:sz="0" w:space="0" w:color="auto"/>
        <w:bottom w:val="none" w:sz="0" w:space="0" w:color="auto"/>
        <w:right w:val="none" w:sz="0" w:space="0" w:color="auto"/>
      </w:divBdr>
    </w:div>
    <w:div w:id="1040593228">
      <w:bodyDiv w:val="1"/>
      <w:marLeft w:val="0"/>
      <w:marRight w:val="0"/>
      <w:marTop w:val="0"/>
      <w:marBottom w:val="0"/>
      <w:divBdr>
        <w:top w:val="none" w:sz="0" w:space="0" w:color="auto"/>
        <w:left w:val="none" w:sz="0" w:space="0" w:color="auto"/>
        <w:bottom w:val="none" w:sz="0" w:space="0" w:color="auto"/>
        <w:right w:val="none" w:sz="0" w:space="0" w:color="auto"/>
      </w:divBdr>
      <w:divsChild>
        <w:div w:id="1804619042">
          <w:marLeft w:val="0"/>
          <w:marRight w:val="0"/>
          <w:marTop w:val="0"/>
          <w:marBottom w:val="0"/>
          <w:divBdr>
            <w:top w:val="none" w:sz="0" w:space="0" w:color="auto"/>
            <w:left w:val="none" w:sz="0" w:space="0" w:color="auto"/>
            <w:bottom w:val="none" w:sz="0" w:space="0" w:color="auto"/>
            <w:right w:val="none" w:sz="0" w:space="0" w:color="auto"/>
          </w:divBdr>
        </w:div>
      </w:divsChild>
    </w:div>
    <w:div w:id="1150826949">
      <w:bodyDiv w:val="1"/>
      <w:marLeft w:val="0"/>
      <w:marRight w:val="0"/>
      <w:marTop w:val="0"/>
      <w:marBottom w:val="0"/>
      <w:divBdr>
        <w:top w:val="none" w:sz="0" w:space="0" w:color="auto"/>
        <w:left w:val="none" w:sz="0" w:space="0" w:color="auto"/>
        <w:bottom w:val="none" w:sz="0" w:space="0" w:color="auto"/>
        <w:right w:val="none" w:sz="0" w:space="0" w:color="auto"/>
      </w:divBdr>
    </w:div>
    <w:div w:id="1167136022">
      <w:bodyDiv w:val="1"/>
      <w:marLeft w:val="0"/>
      <w:marRight w:val="0"/>
      <w:marTop w:val="0"/>
      <w:marBottom w:val="0"/>
      <w:divBdr>
        <w:top w:val="none" w:sz="0" w:space="0" w:color="auto"/>
        <w:left w:val="none" w:sz="0" w:space="0" w:color="auto"/>
        <w:bottom w:val="none" w:sz="0" w:space="0" w:color="auto"/>
        <w:right w:val="none" w:sz="0" w:space="0" w:color="auto"/>
      </w:divBdr>
      <w:divsChild>
        <w:div w:id="1665008682">
          <w:marLeft w:val="0"/>
          <w:marRight w:val="0"/>
          <w:marTop w:val="0"/>
          <w:marBottom w:val="0"/>
          <w:divBdr>
            <w:top w:val="none" w:sz="0" w:space="0" w:color="auto"/>
            <w:left w:val="none" w:sz="0" w:space="0" w:color="auto"/>
            <w:bottom w:val="none" w:sz="0" w:space="0" w:color="auto"/>
            <w:right w:val="none" w:sz="0" w:space="0" w:color="auto"/>
          </w:divBdr>
        </w:div>
        <w:div w:id="1894654047">
          <w:marLeft w:val="0"/>
          <w:marRight w:val="0"/>
          <w:marTop w:val="0"/>
          <w:marBottom w:val="0"/>
          <w:divBdr>
            <w:top w:val="none" w:sz="0" w:space="0" w:color="auto"/>
            <w:left w:val="none" w:sz="0" w:space="0" w:color="auto"/>
            <w:bottom w:val="none" w:sz="0" w:space="0" w:color="auto"/>
            <w:right w:val="none" w:sz="0" w:space="0" w:color="auto"/>
          </w:divBdr>
          <w:divsChild>
            <w:div w:id="275332482">
              <w:marLeft w:val="0"/>
              <w:marRight w:val="0"/>
              <w:marTop w:val="150"/>
              <w:marBottom w:val="270"/>
              <w:divBdr>
                <w:top w:val="none" w:sz="0" w:space="0" w:color="auto"/>
                <w:left w:val="none" w:sz="0" w:space="0" w:color="auto"/>
                <w:bottom w:val="none" w:sz="0" w:space="0" w:color="auto"/>
                <w:right w:val="none" w:sz="0" w:space="0" w:color="auto"/>
              </w:divBdr>
            </w:div>
            <w:div w:id="580530662">
              <w:marLeft w:val="0"/>
              <w:marRight w:val="0"/>
              <w:marTop w:val="150"/>
              <w:marBottom w:val="270"/>
              <w:divBdr>
                <w:top w:val="none" w:sz="0" w:space="0" w:color="auto"/>
                <w:left w:val="none" w:sz="0" w:space="0" w:color="auto"/>
                <w:bottom w:val="none" w:sz="0" w:space="0" w:color="auto"/>
                <w:right w:val="none" w:sz="0" w:space="0" w:color="auto"/>
              </w:divBdr>
            </w:div>
            <w:div w:id="1072967227">
              <w:marLeft w:val="0"/>
              <w:marRight w:val="0"/>
              <w:marTop w:val="150"/>
              <w:marBottom w:val="270"/>
              <w:divBdr>
                <w:top w:val="none" w:sz="0" w:space="0" w:color="auto"/>
                <w:left w:val="none" w:sz="0" w:space="0" w:color="auto"/>
                <w:bottom w:val="none" w:sz="0" w:space="0" w:color="auto"/>
                <w:right w:val="none" w:sz="0" w:space="0" w:color="auto"/>
              </w:divBdr>
            </w:div>
            <w:div w:id="1682197285">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192651418">
      <w:bodyDiv w:val="1"/>
      <w:marLeft w:val="0"/>
      <w:marRight w:val="0"/>
      <w:marTop w:val="0"/>
      <w:marBottom w:val="0"/>
      <w:divBdr>
        <w:top w:val="none" w:sz="0" w:space="0" w:color="auto"/>
        <w:left w:val="none" w:sz="0" w:space="0" w:color="auto"/>
        <w:bottom w:val="none" w:sz="0" w:space="0" w:color="auto"/>
        <w:right w:val="none" w:sz="0" w:space="0" w:color="auto"/>
      </w:divBdr>
      <w:divsChild>
        <w:div w:id="361632918">
          <w:marLeft w:val="0"/>
          <w:marRight w:val="0"/>
          <w:marTop w:val="0"/>
          <w:marBottom w:val="0"/>
          <w:divBdr>
            <w:top w:val="none" w:sz="0" w:space="0" w:color="auto"/>
            <w:left w:val="none" w:sz="0" w:space="0" w:color="auto"/>
            <w:bottom w:val="none" w:sz="0" w:space="0" w:color="auto"/>
            <w:right w:val="none" w:sz="0" w:space="0" w:color="auto"/>
          </w:divBdr>
        </w:div>
        <w:div w:id="1954437687">
          <w:marLeft w:val="0"/>
          <w:marRight w:val="0"/>
          <w:marTop w:val="0"/>
          <w:marBottom w:val="0"/>
          <w:divBdr>
            <w:top w:val="none" w:sz="0" w:space="0" w:color="auto"/>
            <w:left w:val="none" w:sz="0" w:space="0" w:color="auto"/>
            <w:bottom w:val="none" w:sz="0" w:space="0" w:color="auto"/>
            <w:right w:val="none" w:sz="0" w:space="0" w:color="auto"/>
          </w:divBdr>
        </w:div>
      </w:divsChild>
    </w:div>
    <w:div w:id="1389718355">
      <w:bodyDiv w:val="1"/>
      <w:marLeft w:val="0"/>
      <w:marRight w:val="0"/>
      <w:marTop w:val="0"/>
      <w:marBottom w:val="0"/>
      <w:divBdr>
        <w:top w:val="none" w:sz="0" w:space="0" w:color="auto"/>
        <w:left w:val="none" w:sz="0" w:space="0" w:color="auto"/>
        <w:bottom w:val="none" w:sz="0" w:space="0" w:color="auto"/>
        <w:right w:val="none" w:sz="0" w:space="0" w:color="auto"/>
      </w:divBdr>
    </w:div>
    <w:div w:id="1390306851">
      <w:bodyDiv w:val="1"/>
      <w:marLeft w:val="0"/>
      <w:marRight w:val="0"/>
      <w:marTop w:val="0"/>
      <w:marBottom w:val="0"/>
      <w:divBdr>
        <w:top w:val="none" w:sz="0" w:space="0" w:color="auto"/>
        <w:left w:val="none" w:sz="0" w:space="0" w:color="auto"/>
        <w:bottom w:val="none" w:sz="0" w:space="0" w:color="auto"/>
        <w:right w:val="none" w:sz="0" w:space="0" w:color="auto"/>
      </w:divBdr>
    </w:div>
    <w:div w:id="1430737574">
      <w:bodyDiv w:val="1"/>
      <w:marLeft w:val="0"/>
      <w:marRight w:val="0"/>
      <w:marTop w:val="0"/>
      <w:marBottom w:val="0"/>
      <w:divBdr>
        <w:top w:val="none" w:sz="0" w:space="0" w:color="auto"/>
        <w:left w:val="none" w:sz="0" w:space="0" w:color="auto"/>
        <w:bottom w:val="none" w:sz="0" w:space="0" w:color="auto"/>
        <w:right w:val="none" w:sz="0" w:space="0" w:color="auto"/>
      </w:divBdr>
    </w:div>
    <w:div w:id="1477574839">
      <w:bodyDiv w:val="1"/>
      <w:marLeft w:val="0"/>
      <w:marRight w:val="0"/>
      <w:marTop w:val="0"/>
      <w:marBottom w:val="0"/>
      <w:divBdr>
        <w:top w:val="none" w:sz="0" w:space="0" w:color="auto"/>
        <w:left w:val="none" w:sz="0" w:space="0" w:color="auto"/>
        <w:bottom w:val="none" w:sz="0" w:space="0" w:color="auto"/>
        <w:right w:val="none" w:sz="0" w:space="0" w:color="auto"/>
      </w:divBdr>
    </w:div>
    <w:div w:id="1791589013">
      <w:bodyDiv w:val="1"/>
      <w:marLeft w:val="0"/>
      <w:marRight w:val="0"/>
      <w:marTop w:val="0"/>
      <w:marBottom w:val="0"/>
      <w:divBdr>
        <w:top w:val="none" w:sz="0" w:space="0" w:color="auto"/>
        <w:left w:val="none" w:sz="0" w:space="0" w:color="auto"/>
        <w:bottom w:val="none" w:sz="0" w:space="0" w:color="auto"/>
        <w:right w:val="none" w:sz="0" w:space="0" w:color="auto"/>
      </w:divBdr>
    </w:div>
    <w:div w:id="1958369160">
      <w:bodyDiv w:val="1"/>
      <w:marLeft w:val="0"/>
      <w:marRight w:val="0"/>
      <w:marTop w:val="0"/>
      <w:marBottom w:val="0"/>
      <w:divBdr>
        <w:top w:val="none" w:sz="0" w:space="0" w:color="auto"/>
        <w:left w:val="none" w:sz="0" w:space="0" w:color="auto"/>
        <w:bottom w:val="none" w:sz="0" w:space="0" w:color="auto"/>
        <w:right w:val="none" w:sz="0" w:space="0" w:color="auto"/>
      </w:divBdr>
    </w:div>
    <w:div w:id="2001230249">
      <w:bodyDiv w:val="1"/>
      <w:marLeft w:val="0"/>
      <w:marRight w:val="0"/>
      <w:marTop w:val="0"/>
      <w:marBottom w:val="0"/>
      <w:divBdr>
        <w:top w:val="none" w:sz="0" w:space="0" w:color="auto"/>
        <w:left w:val="none" w:sz="0" w:space="0" w:color="auto"/>
        <w:bottom w:val="none" w:sz="0" w:space="0" w:color="auto"/>
        <w:right w:val="none" w:sz="0" w:space="0" w:color="auto"/>
      </w:divBdr>
    </w:div>
    <w:div w:id="2096434254">
      <w:bodyDiv w:val="1"/>
      <w:marLeft w:val="0"/>
      <w:marRight w:val="0"/>
      <w:marTop w:val="0"/>
      <w:marBottom w:val="0"/>
      <w:divBdr>
        <w:top w:val="none" w:sz="0" w:space="0" w:color="auto"/>
        <w:left w:val="none" w:sz="0" w:space="0" w:color="auto"/>
        <w:bottom w:val="none" w:sz="0" w:space="0" w:color="auto"/>
        <w:right w:val="none" w:sz="0" w:space="0" w:color="auto"/>
      </w:divBdr>
    </w:div>
    <w:div w:id="21009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www.blm.gov/programs/planning-and-nepa/planning-101/special-planning-design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wqms.utah.gov" TargetMode="Externa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autiful.shinyapps.io/Grazing-Window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E230-BD9A-4D4A-8623-7B6E4933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15537</Words>
  <Characters>88564</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Hulvey</dc:creator>
  <cp:keywords/>
  <dc:description/>
  <cp:lastModifiedBy>Andy Kleinhesselink</cp:lastModifiedBy>
  <cp:revision>2</cp:revision>
  <cp:lastPrinted>2020-05-08T18:21:00Z</cp:lastPrinted>
  <dcterms:created xsi:type="dcterms:W3CDTF">2020-11-06T22:39:00Z</dcterms:created>
  <dcterms:modified xsi:type="dcterms:W3CDTF">2020-11-06T22:39:00Z</dcterms:modified>
</cp:coreProperties>
</file>